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49AAA" w14:textId="77777777" w:rsidR="00E12AD8" w:rsidRDefault="00E12AD8" w:rsidP="00E12AD8">
      <w:pPr>
        <w:jc w:val="center"/>
        <w:rPr>
          <w:rFonts w:ascii="Courier" w:hAnsi="Courier" w:cs="Courier New"/>
          <w:lang w:val="nl-NL"/>
        </w:rPr>
      </w:pPr>
      <w:r>
        <w:rPr>
          <w:rFonts w:ascii="Courier" w:hAnsi="Courier" w:cs="Courier New"/>
          <w:lang w:val="nl-NL"/>
        </w:rPr>
        <w:t>TRANCRIPTIE INTERVIEW</w:t>
      </w:r>
    </w:p>
    <w:p w14:paraId="00EE4168" w14:textId="77777777" w:rsidR="00E12AD8" w:rsidRDefault="00E12AD8" w:rsidP="00E12AD8">
      <w:pPr>
        <w:jc w:val="center"/>
        <w:rPr>
          <w:rFonts w:ascii="Courier" w:hAnsi="Courier" w:cs="Courier New"/>
          <w:lang w:val="nl-NL"/>
        </w:rPr>
      </w:pPr>
      <w:r>
        <w:rPr>
          <w:rFonts w:ascii="Courier" w:hAnsi="Courier" w:cs="Courier New"/>
          <w:lang w:val="nl-NL"/>
        </w:rPr>
        <w:t>MARVIN ZWOLSMAN</w:t>
      </w:r>
    </w:p>
    <w:p w14:paraId="4F4FD77F" w14:textId="5ACDCDAE" w:rsidR="00E12AD8" w:rsidRDefault="00E12AD8" w:rsidP="00E12AD8">
      <w:pPr>
        <w:jc w:val="center"/>
        <w:rPr>
          <w:rFonts w:ascii="Courier" w:hAnsi="Courier" w:cs="Courier New"/>
          <w:lang w:val="nl-NL"/>
        </w:rPr>
      </w:pPr>
      <w:del w:id="0" w:author="Marvin Z" w:date="2018-11-19T11:36:00Z">
        <w:r w:rsidDel="00677CB1">
          <w:rPr>
            <w:rFonts w:ascii="Courier" w:hAnsi="Courier" w:cs="Courier New"/>
            <w:lang w:val="nl-NL"/>
          </w:rPr>
          <w:delText xml:space="preserve">12 </w:delText>
        </w:r>
      </w:del>
      <w:ins w:id="1" w:author="Marvin Z" w:date="2018-11-19T11:36:00Z">
        <w:r w:rsidR="00677CB1">
          <w:rPr>
            <w:rFonts w:ascii="Courier" w:hAnsi="Courier" w:cs="Courier New"/>
            <w:lang w:val="nl-NL"/>
          </w:rPr>
          <w:t>1</w:t>
        </w:r>
        <w:r w:rsidR="00677CB1">
          <w:rPr>
            <w:rFonts w:ascii="Courier" w:hAnsi="Courier" w:cs="Courier New"/>
            <w:lang w:val="nl-NL"/>
          </w:rPr>
          <w:t>9</w:t>
        </w:r>
        <w:bookmarkStart w:id="2" w:name="_GoBack"/>
        <w:bookmarkEnd w:id="2"/>
        <w:r w:rsidR="00677CB1">
          <w:rPr>
            <w:rFonts w:ascii="Courier" w:hAnsi="Courier" w:cs="Courier New"/>
            <w:lang w:val="nl-NL"/>
          </w:rPr>
          <w:t xml:space="preserve"> </w:t>
        </w:r>
      </w:ins>
      <w:r>
        <w:rPr>
          <w:rFonts w:ascii="Courier" w:hAnsi="Courier" w:cs="Courier New"/>
          <w:lang w:val="nl-NL"/>
        </w:rPr>
        <w:t>NOV. 2018</w:t>
      </w:r>
    </w:p>
    <w:p w14:paraId="450AFD20" w14:textId="055C82E5" w:rsidR="00E12AD8" w:rsidRDefault="00E12AD8" w:rsidP="00E12AD8">
      <w:pPr>
        <w:jc w:val="center"/>
        <w:rPr>
          <w:rFonts w:ascii="Courier" w:hAnsi="Courier" w:cs="Courier New"/>
          <w:lang w:val="nl-NL"/>
        </w:rPr>
      </w:pPr>
      <w:r>
        <w:rPr>
          <w:rFonts w:ascii="Courier" w:hAnsi="Courier" w:cs="Courier New"/>
          <w:lang w:val="nl-NL"/>
        </w:rPr>
        <w:t>VERSIE 0.</w:t>
      </w:r>
      <w:del w:id="3" w:author="Marvin Z" w:date="2018-11-19T09:44:00Z">
        <w:r w:rsidDel="00795D7D">
          <w:rPr>
            <w:rFonts w:ascii="Courier" w:hAnsi="Courier" w:cs="Courier New"/>
            <w:lang w:val="nl-NL"/>
          </w:rPr>
          <w:delText>1</w:delText>
        </w:r>
      </w:del>
      <w:ins w:id="4" w:author="Marvin Z" w:date="2018-11-19T09:44:00Z">
        <w:r w:rsidR="00795D7D">
          <w:rPr>
            <w:rFonts w:ascii="Courier" w:hAnsi="Courier" w:cs="Courier New"/>
            <w:lang w:val="nl-NL"/>
          </w:rPr>
          <w:t>2</w:t>
        </w:r>
      </w:ins>
    </w:p>
    <w:p w14:paraId="519D9FB2" w14:textId="77777777" w:rsidR="00E12AD8" w:rsidRDefault="00E12AD8" w:rsidP="00E12AD8">
      <w:pPr>
        <w:jc w:val="center"/>
        <w:rPr>
          <w:rFonts w:ascii="Courier" w:hAnsi="Courier" w:cs="Courier New"/>
          <w:lang w:val="nl-NL"/>
        </w:rPr>
      </w:pPr>
      <w:r>
        <w:rPr>
          <w:rFonts w:ascii="Courier" w:hAnsi="Courier" w:cs="Courier New"/>
          <w:lang w:val="nl-NL"/>
        </w:rPr>
        <w:t>CONCEPT</w:t>
      </w:r>
    </w:p>
    <w:p w14:paraId="27045F29" w14:textId="77777777" w:rsidR="00E12AD8" w:rsidRDefault="00E12AD8">
      <w:pPr>
        <w:rPr>
          <w:rFonts w:ascii="Courier" w:hAnsi="Courier" w:cs="Courier New"/>
          <w:lang w:val="nl-NL"/>
        </w:rPr>
      </w:pPr>
      <w:r>
        <w:rPr>
          <w:rFonts w:ascii="Courier" w:hAnsi="Courier" w:cs="Courier New"/>
          <w:lang w:val="nl-NL"/>
        </w:rPr>
        <w:br w:type="page"/>
      </w:r>
    </w:p>
    <w:p w14:paraId="6DC36628" w14:textId="77777777" w:rsidR="00E12AD8" w:rsidRDefault="00E12AD8" w:rsidP="00E12AD8">
      <w:pPr>
        <w:jc w:val="center"/>
        <w:rPr>
          <w:rFonts w:ascii="Courier" w:hAnsi="Courier" w:cs="Courier New"/>
          <w:lang w:val="nl-NL"/>
        </w:rPr>
      </w:pPr>
    </w:p>
    <w:p w14:paraId="7C330A8F" w14:textId="77777777" w:rsidR="00E12AD8" w:rsidRDefault="00E12AD8">
      <w:pPr>
        <w:rPr>
          <w:rFonts w:ascii="Courier" w:hAnsi="Courier" w:cs="Courier New"/>
          <w:lang w:val="nl-NL"/>
        </w:rPr>
      </w:pPr>
    </w:p>
    <w:p w14:paraId="4D28FDDE" w14:textId="77777777" w:rsidR="00CD0D79" w:rsidRPr="008E5312" w:rsidRDefault="008E5312" w:rsidP="008E5312">
      <w:pPr>
        <w:jc w:val="center"/>
        <w:rPr>
          <w:rFonts w:ascii="Courier" w:hAnsi="Courier" w:cs="Courier New"/>
          <w:lang w:val="nl-NL"/>
        </w:rPr>
      </w:pPr>
      <w:r w:rsidRPr="008E5312">
        <w:rPr>
          <w:rFonts w:ascii="Courier" w:hAnsi="Courier" w:cs="Courier New"/>
          <w:lang w:val="nl-NL"/>
        </w:rPr>
        <w:t>INTERVIEWER</w:t>
      </w:r>
    </w:p>
    <w:p w14:paraId="38A01979" w14:textId="77777777" w:rsidR="008E5312" w:rsidRPr="008E5312" w:rsidRDefault="008E5312">
      <w:pPr>
        <w:rPr>
          <w:rFonts w:ascii="Courier" w:hAnsi="Courier" w:cs="Courier New"/>
          <w:lang w:val="nl-NL"/>
        </w:rPr>
      </w:pPr>
      <w:r w:rsidRPr="008E5312">
        <w:rPr>
          <w:rFonts w:ascii="Courier" w:hAnsi="Courier" w:cs="Courier New"/>
          <w:lang w:val="nl-NL"/>
        </w:rPr>
        <w:t>Zou je iets willen vertellen over de stage die je nu loopt?</w:t>
      </w:r>
    </w:p>
    <w:p w14:paraId="70FDF90B" w14:textId="77777777" w:rsidR="008E5312" w:rsidRPr="008E5312" w:rsidRDefault="008E5312">
      <w:pPr>
        <w:rPr>
          <w:rFonts w:ascii="Courier" w:hAnsi="Courier" w:cs="Courier New"/>
          <w:lang w:val="nl-NL"/>
        </w:rPr>
      </w:pPr>
    </w:p>
    <w:p w14:paraId="5A47FCC7" w14:textId="77777777" w:rsidR="008E5312" w:rsidRPr="008E5312" w:rsidRDefault="008E5312" w:rsidP="008E5312">
      <w:pPr>
        <w:jc w:val="center"/>
        <w:rPr>
          <w:rFonts w:ascii="Courier" w:hAnsi="Courier" w:cs="Courier New"/>
          <w:lang w:val="nl-NL"/>
        </w:rPr>
      </w:pPr>
      <w:r w:rsidRPr="008E5312">
        <w:rPr>
          <w:rFonts w:ascii="Courier" w:hAnsi="Courier" w:cs="Courier New"/>
          <w:lang w:val="nl-NL"/>
        </w:rPr>
        <w:t>MARVIN</w:t>
      </w:r>
    </w:p>
    <w:p w14:paraId="16B939C9" w14:textId="77777777" w:rsidR="008E5312" w:rsidRDefault="008E5312">
      <w:pPr>
        <w:rPr>
          <w:rFonts w:ascii="Courier" w:hAnsi="Courier" w:cs="Courier New"/>
          <w:lang w:val="nl-NL"/>
        </w:rPr>
      </w:pPr>
      <w:r w:rsidRPr="008E5312">
        <w:rPr>
          <w:rFonts w:ascii="Courier" w:hAnsi="Courier" w:cs="Courier New"/>
          <w:lang w:val="nl-NL"/>
        </w:rPr>
        <w:t>Ik loop momenteel afstudeerstage bij Info Support. Dit is een ICT Consultancy bedrijf die ICTers detacheert om maatwerk op te leveren.</w:t>
      </w:r>
      <w:r>
        <w:rPr>
          <w:rFonts w:ascii="Courier" w:hAnsi="Courier" w:cs="Courier New"/>
          <w:lang w:val="nl-NL"/>
        </w:rPr>
        <w:t xml:space="preserve"> Het bedrijf bestaat uit meer dan 400 werknemers en is gevestigd op 4 locaties: Veenendaal (Hoofdkantoor), Amsterdam, Den Bosch en</w:t>
      </w:r>
      <w:r w:rsidR="00E71C8C">
        <w:rPr>
          <w:rFonts w:ascii="Courier" w:hAnsi="Courier" w:cs="Courier New"/>
          <w:lang w:val="nl-NL"/>
        </w:rPr>
        <w:t xml:space="preserve"> Mechelen in België; dat is de locatie waar ik mijn stage heb gedaan omdat ik eens naar het buitenland wou.</w:t>
      </w:r>
    </w:p>
    <w:p w14:paraId="5AEA7F2D" w14:textId="77777777" w:rsidR="00E71C8C" w:rsidRDefault="00E71C8C">
      <w:pPr>
        <w:rPr>
          <w:rFonts w:ascii="Courier" w:hAnsi="Courier" w:cs="Courier New"/>
          <w:lang w:val="nl-NL"/>
        </w:rPr>
      </w:pPr>
    </w:p>
    <w:p w14:paraId="711DD329" w14:textId="77777777" w:rsidR="00E71C8C" w:rsidRPr="008E5312" w:rsidRDefault="00E71C8C" w:rsidP="00E71C8C">
      <w:pPr>
        <w:jc w:val="center"/>
        <w:rPr>
          <w:rFonts w:ascii="Courier" w:hAnsi="Courier" w:cs="Courier New"/>
          <w:lang w:val="nl-NL"/>
        </w:rPr>
      </w:pPr>
      <w:commentRangeStart w:id="5"/>
      <w:commentRangeStart w:id="6"/>
      <w:r w:rsidRPr="008E5312">
        <w:rPr>
          <w:rFonts w:ascii="Courier" w:hAnsi="Courier" w:cs="Courier New"/>
          <w:lang w:val="nl-NL"/>
        </w:rPr>
        <w:t>INTERVIEWER</w:t>
      </w:r>
    </w:p>
    <w:p w14:paraId="203AC8BA" w14:textId="77777777" w:rsidR="00E71C8C" w:rsidRDefault="00E71C8C">
      <w:pPr>
        <w:rPr>
          <w:rFonts w:ascii="Courier" w:hAnsi="Courier" w:cs="Courier New"/>
          <w:lang w:val="nl-NL"/>
        </w:rPr>
      </w:pPr>
      <w:r>
        <w:rPr>
          <w:rFonts w:ascii="Courier" w:hAnsi="Courier" w:cs="Courier New"/>
          <w:lang w:val="nl-NL"/>
        </w:rPr>
        <w:t>Buitenland? Hoe kom je dan bij België?</w:t>
      </w:r>
    </w:p>
    <w:p w14:paraId="0A3352BA" w14:textId="77777777" w:rsidR="00E71C8C" w:rsidRDefault="00E71C8C">
      <w:pPr>
        <w:rPr>
          <w:rFonts w:ascii="Courier" w:hAnsi="Courier" w:cs="Courier New"/>
          <w:lang w:val="nl-NL"/>
        </w:rPr>
      </w:pPr>
    </w:p>
    <w:p w14:paraId="6DF96429" w14:textId="77777777" w:rsidR="00E71C8C" w:rsidRPr="008E5312" w:rsidRDefault="00E71C8C" w:rsidP="00E71C8C">
      <w:pPr>
        <w:jc w:val="center"/>
        <w:rPr>
          <w:rFonts w:ascii="Courier" w:hAnsi="Courier" w:cs="Courier New"/>
          <w:lang w:val="nl-NL"/>
        </w:rPr>
      </w:pPr>
      <w:r w:rsidRPr="008E5312">
        <w:rPr>
          <w:rFonts w:ascii="Courier" w:hAnsi="Courier" w:cs="Courier New"/>
          <w:lang w:val="nl-NL"/>
        </w:rPr>
        <w:t>MARVIN</w:t>
      </w:r>
    </w:p>
    <w:p w14:paraId="13847AC0" w14:textId="77777777" w:rsidR="00E71C8C" w:rsidRDefault="00E71C8C">
      <w:pPr>
        <w:rPr>
          <w:rFonts w:ascii="Courier" w:hAnsi="Courier" w:cs="Courier New"/>
          <w:lang w:val="nl-NL"/>
        </w:rPr>
      </w:pPr>
      <w:r>
        <w:rPr>
          <w:rFonts w:ascii="Courier" w:hAnsi="Courier" w:cs="Courier New"/>
          <w:lang w:val="nl-NL"/>
        </w:rPr>
        <w:t>Niet te ver weg, ik heb een vriendin in Nederland en ben niet anders gewend dan in Nederland te leven. Het is weg maar niet echt weg.</w:t>
      </w:r>
      <w:commentRangeEnd w:id="5"/>
      <w:r w:rsidR="00CB18D7">
        <w:rPr>
          <w:rStyle w:val="CommentReference"/>
        </w:rPr>
        <w:commentReference w:id="5"/>
      </w:r>
      <w:commentRangeEnd w:id="6"/>
      <w:r w:rsidR="001D5E11">
        <w:rPr>
          <w:rStyle w:val="CommentReference"/>
        </w:rPr>
        <w:commentReference w:id="6"/>
      </w:r>
    </w:p>
    <w:p w14:paraId="5C65C2FB" w14:textId="77777777" w:rsidR="00E71C8C" w:rsidRDefault="00E71C8C">
      <w:pPr>
        <w:rPr>
          <w:rFonts w:ascii="Courier" w:hAnsi="Courier" w:cs="Courier New"/>
          <w:lang w:val="nl-NL"/>
        </w:rPr>
      </w:pPr>
    </w:p>
    <w:p w14:paraId="46F60FF8" w14:textId="77777777" w:rsidR="00E71C8C" w:rsidRPr="008E5312" w:rsidRDefault="00E71C8C" w:rsidP="00E71C8C">
      <w:pPr>
        <w:jc w:val="center"/>
        <w:rPr>
          <w:rFonts w:ascii="Courier" w:hAnsi="Courier" w:cs="Courier New"/>
          <w:lang w:val="nl-NL"/>
        </w:rPr>
      </w:pPr>
      <w:r w:rsidRPr="008E5312">
        <w:rPr>
          <w:rFonts w:ascii="Courier" w:hAnsi="Courier" w:cs="Courier New"/>
          <w:lang w:val="nl-NL"/>
        </w:rPr>
        <w:t>INTERVIEWER</w:t>
      </w:r>
    </w:p>
    <w:p w14:paraId="68CF6F70" w14:textId="77777777" w:rsidR="00E71C8C" w:rsidRDefault="00E71C8C">
      <w:pPr>
        <w:rPr>
          <w:rFonts w:ascii="Courier" w:hAnsi="Courier" w:cs="Courier New"/>
          <w:lang w:val="nl-NL"/>
        </w:rPr>
      </w:pPr>
      <w:r>
        <w:rPr>
          <w:rFonts w:ascii="Courier" w:hAnsi="Courier" w:cs="Courier New"/>
          <w:lang w:val="nl-NL"/>
        </w:rPr>
        <w:t>Oké, zou je mij iets willen vertellen over de opdracht die je aan het doen bent, je stage project?</w:t>
      </w:r>
    </w:p>
    <w:p w14:paraId="78F30D6D" w14:textId="77777777" w:rsidR="00E71C8C" w:rsidRDefault="00E71C8C">
      <w:pPr>
        <w:rPr>
          <w:rFonts w:ascii="Courier" w:hAnsi="Courier" w:cs="Courier New"/>
          <w:lang w:val="nl-NL"/>
        </w:rPr>
      </w:pPr>
    </w:p>
    <w:p w14:paraId="1F570476" w14:textId="77777777" w:rsidR="00E71C8C" w:rsidRPr="008E5312" w:rsidRDefault="00E71C8C" w:rsidP="00E71C8C">
      <w:pPr>
        <w:jc w:val="center"/>
        <w:rPr>
          <w:rFonts w:ascii="Courier" w:hAnsi="Courier" w:cs="Courier New"/>
          <w:lang w:val="nl-NL"/>
        </w:rPr>
      </w:pPr>
      <w:r w:rsidRPr="008E5312">
        <w:rPr>
          <w:rFonts w:ascii="Courier" w:hAnsi="Courier" w:cs="Courier New"/>
          <w:lang w:val="nl-NL"/>
        </w:rPr>
        <w:t>MARVIN</w:t>
      </w:r>
    </w:p>
    <w:p w14:paraId="6852F210" w14:textId="77777777" w:rsidR="00E71C8C" w:rsidRDefault="00E71C8C">
      <w:pPr>
        <w:rPr>
          <w:rFonts w:ascii="Courier" w:hAnsi="Courier" w:cs="Courier New"/>
          <w:lang w:val="nl-NL"/>
        </w:rPr>
      </w:pPr>
      <w:r>
        <w:rPr>
          <w:rFonts w:ascii="Courier" w:hAnsi="Courier" w:cs="Courier New"/>
          <w:lang w:val="nl-NL"/>
        </w:rPr>
        <w:t>Ja tuurlijk. Ik heb een opdracht aangenomen van Info Support. Er waren een aantal opdrachten beschikbaar en heb gekozen voor een Blockchain applicatie. Deze opdracht is gekomen omdat veel Info Supporters extra werk doen wat niet inzichtelijk was. Ze hebben dus het probleem dat extra werkt niet inzichtelijk is gecombineerd met de interesse voor blockchain. Deze applicatie moet het inzichtelijk maken wat collega’s voor extra werk hebben gedaan. Dit moet op een laagdrempelige manier waardoor het veel gebruikt zal worden.</w:t>
      </w:r>
    </w:p>
    <w:p w14:paraId="511D4FCA" w14:textId="77777777" w:rsidR="00E71C8C" w:rsidRDefault="00E71C8C">
      <w:pPr>
        <w:rPr>
          <w:rFonts w:ascii="Courier" w:hAnsi="Courier" w:cs="Courier New"/>
          <w:lang w:val="nl-NL"/>
        </w:rPr>
      </w:pPr>
    </w:p>
    <w:p w14:paraId="6C8ADB83" w14:textId="77777777" w:rsidR="00E71C8C" w:rsidRDefault="00E71C8C">
      <w:pPr>
        <w:rPr>
          <w:rFonts w:ascii="Courier" w:hAnsi="Courier" w:cs="Courier New"/>
          <w:lang w:val="nl-NL"/>
        </w:rPr>
      </w:pPr>
      <w:r>
        <w:rPr>
          <w:rFonts w:ascii="Courier" w:hAnsi="Courier" w:cs="Courier New"/>
          <w:lang w:val="nl-NL"/>
        </w:rPr>
        <w:t>Het idee is dat een collega een andere collega een bonus kan geven met een x aantal punten en een berichtje erbij. Deze zal dan op de blockchain opgeslagen worden en inzichtelijk worden voor iedereen. Dat is het basis principe.</w:t>
      </w:r>
    </w:p>
    <w:p w14:paraId="26141658" w14:textId="77777777" w:rsidR="00CB18D7" w:rsidRDefault="00CB18D7">
      <w:pPr>
        <w:rPr>
          <w:rFonts w:ascii="Courier" w:hAnsi="Courier" w:cs="Courier New"/>
          <w:lang w:val="nl-NL"/>
        </w:rPr>
      </w:pPr>
    </w:p>
    <w:p w14:paraId="6BA9FB38" w14:textId="6C278DE0" w:rsidR="00CB18D7" w:rsidRDefault="00544656">
      <w:pPr>
        <w:rPr>
          <w:rFonts w:ascii="Courier" w:hAnsi="Courier" w:cs="Courier New"/>
          <w:lang w:val="nl-NL"/>
        </w:rPr>
      </w:pPr>
      <w:ins w:id="7" w:author="Marvin Z" w:date="2018-11-19T11:36:00Z">
        <w:r>
          <w:rPr>
            <w:rFonts w:ascii="Courier" w:hAnsi="Courier" w:cs="Courier New"/>
            <w:lang w:val="nl-NL"/>
          </w:rPr>
          <w:t xml:space="preserve">Ook is </w:t>
        </w:r>
      </w:ins>
      <w:commentRangeStart w:id="8"/>
      <w:r w:rsidR="00CB18D7">
        <w:rPr>
          <w:rFonts w:ascii="Courier" w:hAnsi="Courier" w:cs="Courier New"/>
          <w:lang w:val="nl-NL"/>
        </w:rPr>
        <w:t xml:space="preserve">Info Support  </w:t>
      </w:r>
      <w:del w:id="9" w:author="Marvin Z" w:date="2018-11-19T11:36:00Z">
        <w:r w:rsidR="00CB18D7" w:rsidDel="00544656">
          <w:rPr>
            <w:rFonts w:ascii="Courier" w:hAnsi="Courier" w:cs="Courier New"/>
            <w:lang w:val="nl-NL"/>
          </w:rPr>
          <w:delText xml:space="preserve">is ook </w:delText>
        </w:r>
      </w:del>
      <w:r w:rsidR="00CB18D7">
        <w:rPr>
          <w:rFonts w:ascii="Courier" w:hAnsi="Courier" w:cs="Courier New"/>
          <w:lang w:val="nl-NL"/>
        </w:rPr>
        <w:t>benieuwd naar blockchain technologie en wat deze op kan leveren voor Info Support en hun klanten.</w:t>
      </w:r>
      <w:commentRangeEnd w:id="8"/>
      <w:r w:rsidR="00CB18D7">
        <w:rPr>
          <w:rStyle w:val="CommentReference"/>
        </w:rPr>
        <w:commentReference w:id="8"/>
      </w:r>
      <w:ins w:id="10" w:author="Marvin Z" w:date="2018-11-19T11:36:00Z">
        <w:r>
          <w:rPr>
            <w:rFonts w:ascii="Courier" w:hAnsi="Courier" w:cs="Courier New"/>
            <w:lang w:val="nl-NL"/>
          </w:rPr>
          <w:t xml:space="preserve"> Dit is een side-effect van de opdracht.</w:t>
        </w:r>
      </w:ins>
    </w:p>
    <w:p w14:paraId="73177798" w14:textId="77777777" w:rsidR="00E71C8C" w:rsidRDefault="00E71C8C">
      <w:pPr>
        <w:rPr>
          <w:rFonts w:ascii="Courier" w:hAnsi="Courier" w:cs="Courier New"/>
          <w:lang w:val="nl-NL"/>
        </w:rPr>
      </w:pPr>
    </w:p>
    <w:p w14:paraId="665403EB" w14:textId="77777777" w:rsidR="00E71C8C" w:rsidRPr="008E5312" w:rsidRDefault="00E71C8C" w:rsidP="00E71C8C">
      <w:pPr>
        <w:jc w:val="center"/>
        <w:rPr>
          <w:rFonts w:ascii="Courier" w:hAnsi="Courier" w:cs="Courier New"/>
          <w:lang w:val="nl-NL"/>
        </w:rPr>
      </w:pPr>
      <w:r w:rsidRPr="008E5312">
        <w:rPr>
          <w:rFonts w:ascii="Courier" w:hAnsi="Courier" w:cs="Courier New"/>
          <w:lang w:val="nl-NL"/>
        </w:rPr>
        <w:t>INTERVIEWER</w:t>
      </w:r>
    </w:p>
    <w:p w14:paraId="40273865" w14:textId="77777777" w:rsidR="00E71C8C" w:rsidRDefault="00E71C8C">
      <w:pPr>
        <w:rPr>
          <w:rFonts w:ascii="Courier" w:hAnsi="Courier" w:cs="Courier New"/>
          <w:lang w:val="nl-NL"/>
        </w:rPr>
      </w:pPr>
      <w:r>
        <w:rPr>
          <w:rFonts w:ascii="Courier" w:hAnsi="Courier" w:cs="Courier New"/>
          <w:lang w:val="nl-NL"/>
        </w:rPr>
        <w:t>Oh, blockchain! Leg is uit.</w:t>
      </w:r>
    </w:p>
    <w:p w14:paraId="3BAB555B" w14:textId="77777777" w:rsidR="00E633AE" w:rsidRDefault="00E633AE">
      <w:pPr>
        <w:rPr>
          <w:rFonts w:ascii="Courier" w:hAnsi="Courier" w:cs="Courier New"/>
          <w:lang w:val="nl-NL"/>
        </w:rPr>
      </w:pPr>
    </w:p>
    <w:p w14:paraId="36F655A8" w14:textId="77777777" w:rsidR="00E633AE" w:rsidRPr="008E5312" w:rsidRDefault="00E633AE" w:rsidP="00E633AE">
      <w:pPr>
        <w:jc w:val="center"/>
        <w:rPr>
          <w:rFonts w:ascii="Courier" w:hAnsi="Courier" w:cs="Courier New"/>
          <w:lang w:val="nl-NL"/>
        </w:rPr>
      </w:pPr>
      <w:r w:rsidRPr="008E5312">
        <w:rPr>
          <w:rFonts w:ascii="Courier" w:hAnsi="Courier" w:cs="Courier New"/>
          <w:lang w:val="nl-NL"/>
        </w:rPr>
        <w:t>MARVIN</w:t>
      </w:r>
    </w:p>
    <w:p w14:paraId="2340E074" w14:textId="491639F2" w:rsidR="00E633AE" w:rsidRDefault="00E633AE">
      <w:pPr>
        <w:rPr>
          <w:ins w:id="11" w:author="Marvin Z" w:date="2018-11-19T09:46:00Z"/>
          <w:rFonts w:ascii="Courier" w:hAnsi="Courier" w:cs="Courier New"/>
          <w:lang w:val="nl-NL"/>
        </w:rPr>
      </w:pPr>
      <w:r>
        <w:rPr>
          <w:rFonts w:ascii="Courier" w:hAnsi="Courier" w:cs="Courier New"/>
          <w:lang w:val="nl-NL"/>
        </w:rPr>
        <w:t xml:space="preserve">Er is voor blockchain gekozen omdat het een technologie ontdekking is. Deze opdracht kan ook </w:t>
      </w:r>
      <w:commentRangeStart w:id="12"/>
      <w:commentRangeStart w:id="13"/>
      <w:r>
        <w:rPr>
          <w:rFonts w:ascii="Courier" w:hAnsi="Courier" w:cs="Courier New"/>
          <w:lang w:val="nl-NL"/>
        </w:rPr>
        <w:t xml:space="preserve">zonder blockchain </w:t>
      </w:r>
      <w:commentRangeEnd w:id="12"/>
      <w:r w:rsidR="00A13098">
        <w:rPr>
          <w:rStyle w:val="CommentReference"/>
        </w:rPr>
        <w:commentReference w:id="12"/>
      </w:r>
      <w:commentRangeEnd w:id="13"/>
      <w:r w:rsidR="00795D7D">
        <w:rPr>
          <w:rStyle w:val="CommentReference"/>
        </w:rPr>
        <w:commentReference w:id="13"/>
      </w:r>
      <w:r>
        <w:rPr>
          <w:rFonts w:ascii="Courier" w:hAnsi="Courier" w:cs="Courier New"/>
          <w:lang w:val="nl-NL"/>
        </w:rPr>
        <w:t xml:space="preserve">maar </w:t>
      </w:r>
      <w:r>
        <w:rPr>
          <w:rFonts w:ascii="Courier" w:hAnsi="Courier" w:cs="Courier New"/>
          <w:lang w:val="nl-NL"/>
        </w:rPr>
        <w:lastRenderedPageBreak/>
        <w:t xml:space="preserve">puur uit interesse naar de blockchain toe is er gekozen voor een blockchain. </w:t>
      </w:r>
    </w:p>
    <w:p w14:paraId="74B9DFF0" w14:textId="7FBB5050" w:rsidR="00795D7D" w:rsidRDefault="00795D7D">
      <w:pPr>
        <w:rPr>
          <w:ins w:id="14" w:author="Marvin Z" w:date="2018-11-19T09:46:00Z"/>
          <w:rFonts w:ascii="Courier" w:hAnsi="Courier" w:cs="Courier New"/>
          <w:lang w:val="nl-NL"/>
        </w:rPr>
      </w:pPr>
    </w:p>
    <w:p w14:paraId="500504CC" w14:textId="0EA64E74" w:rsidR="00795D7D" w:rsidDel="00795D7D" w:rsidRDefault="00795D7D">
      <w:pPr>
        <w:rPr>
          <w:del w:id="15" w:author="Marvin Z" w:date="2018-11-19T09:46:00Z"/>
          <w:rFonts w:ascii="Courier" w:hAnsi="Courier" w:cs="Courier New"/>
          <w:lang w:val="nl-NL"/>
        </w:rPr>
      </w:pPr>
      <w:ins w:id="16" w:author="Marvin Z" w:date="2018-11-19T09:46:00Z">
        <w:r>
          <w:rPr>
            <w:rFonts w:ascii="Courier" w:hAnsi="Courier" w:cs="Courier New"/>
            <w:lang w:val="nl-NL"/>
          </w:rPr>
          <w:t xml:space="preserve">Als de applicatie zonder blockchain </w:t>
        </w:r>
      </w:ins>
      <w:ins w:id="17" w:author="Marvin Z" w:date="2018-11-19T09:47:00Z">
        <w:r>
          <w:rPr>
            <w:rFonts w:ascii="Courier" w:hAnsi="Courier" w:cs="Courier New"/>
            <w:lang w:val="nl-NL"/>
          </w:rPr>
          <w:t xml:space="preserve">gemaakt zal worden kan je ook een database gebruiken om alle data in op te slaan. Dit kan bijvoorbeeld een relationele- of graph database zijn. </w:t>
        </w:r>
      </w:ins>
    </w:p>
    <w:p w14:paraId="0AEF947E" w14:textId="16082F2C" w:rsidR="00E633AE" w:rsidRDefault="00E633AE" w:rsidP="006D7A58">
      <w:pPr>
        <w:rPr>
          <w:ins w:id="18" w:author="Marvin Z" w:date="2018-11-19T11:28:00Z"/>
          <w:rFonts w:ascii="Courier" w:hAnsi="Courier" w:cs="Courier New"/>
          <w:lang w:val="nl-NL"/>
        </w:rPr>
      </w:pPr>
      <w:del w:id="19" w:author="Marvin Z" w:date="2018-11-19T11:28:00Z">
        <w:r w:rsidDel="006D7A58">
          <w:rPr>
            <w:rFonts w:ascii="Courier" w:hAnsi="Courier" w:cs="Courier New"/>
            <w:lang w:val="nl-NL"/>
          </w:rPr>
          <w:br w:type="page"/>
        </w:r>
      </w:del>
    </w:p>
    <w:p w14:paraId="53067443" w14:textId="77777777" w:rsidR="006D7A58" w:rsidRDefault="006D7A58" w:rsidP="006D7A58">
      <w:pPr>
        <w:rPr>
          <w:rFonts w:ascii="Courier" w:hAnsi="Courier" w:cs="Courier New"/>
          <w:lang w:val="nl-NL"/>
        </w:rPr>
      </w:pPr>
    </w:p>
    <w:p w14:paraId="24204ACA" w14:textId="77777777" w:rsidR="00E633AE" w:rsidRPr="008E5312" w:rsidRDefault="00E633AE" w:rsidP="00E633AE">
      <w:pPr>
        <w:jc w:val="center"/>
        <w:rPr>
          <w:rFonts w:ascii="Courier" w:hAnsi="Courier" w:cs="Courier New"/>
          <w:lang w:val="nl-NL"/>
        </w:rPr>
      </w:pPr>
      <w:r w:rsidRPr="008E5312">
        <w:rPr>
          <w:rFonts w:ascii="Courier" w:hAnsi="Courier" w:cs="Courier New"/>
          <w:lang w:val="nl-NL"/>
        </w:rPr>
        <w:t>INTERVIEWER</w:t>
      </w:r>
    </w:p>
    <w:p w14:paraId="05E1F6E3" w14:textId="77777777" w:rsidR="00E633AE" w:rsidRDefault="00E633AE">
      <w:pPr>
        <w:rPr>
          <w:rFonts w:ascii="Courier" w:hAnsi="Courier" w:cs="Courier New"/>
          <w:lang w:val="nl-NL"/>
        </w:rPr>
      </w:pPr>
      <w:r>
        <w:rPr>
          <w:rFonts w:ascii="Courier" w:hAnsi="Courier" w:cs="Courier New"/>
          <w:lang w:val="nl-NL"/>
        </w:rPr>
        <w:t>Is de blockchain dan iets wat de toekomst gaat worden dan?</w:t>
      </w:r>
    </w:p>
    <w:p w14:paraId="48C90B3A" w14:textId="77777777" w:rsidR="00E633AE" w:rsidRDefault="00E633AE">
      <w:pPr>
        <w:rPr>
          <w:rFonts w:ascii="Courier" w:hAnsi="Courier" w:cs="Courier New"/>
          <w:lang w:val="nl-NL"/>
        </w:rPr>
      </w:pPr>
    </w:p>
    <w:p w14:paraId="63C082B7" w14:textId="77777777" w:rsidR="00E633AE" w:rsidRPr="008E5312" w:rsidRDefault="00E633AE" w:rsidP="00E633AE">
      <w:pPr>
        <w:jc w:val="center"/>
        <w:rPr>
          <w:rFonts w:ascii="Courier" w:hAnsi="Courier" w:cs="Courier New"/>
          <w:lang w:val="nl-NL"/>
        </w:rPr>
      </w:pPr>
      <w:r w:rsidRPr="008E5312">
        <w:rPr>
          <w:rFonts w:ascii="Courier" w:hAnsi="Courier" w:cs="Courier New"/>
          <w:lang w:val="nl-NL"/>
        </w:rPr>
        <w:t>MARVIN</w:t>
      </w:r>
    </w:p>
    <w:p w14:paraId="6B638DBB" w14:textId="0F5DD6C8" w:rsidR="004239C0" w:rsidRDefault="00E633AE">
      <w:pPr>
        <w:rPr>
          <w:ins w:id="20" w:author="Marvin Z" w:date="2018-11-19T09:49:00Z"/>
          <w:rFonts w:ascii="Courier" w:hAnsi="Courier" w:cs="Courier New"/>
          <w:lang w:val="nl-NL"/>
        </w:rPr>
      </w:pPr>
      <w:commentRangeStart w:id="21"/>
      <w:r>
        <w:rPr>
          <w:rFonts w:ascii="Courier" w:hAnsi="Courier" w:cs="Courier New"/>
          <w:lang w:val="nl-NL"/>
        </w:rPr>
        <w:t xml:space="preserve">Lastige vraag, er zit wel een toekomst in maar die is niet zeker. </w:t>
      </w:r>
      <w:commentRangeEnd w:id="21"/>
      <w:r w:rsidR="00A13098">
        <w:rPr>
          <w:rStyle w:val="CommentReference"/>
        </w:rPr>
        <w:commentReference w:id="21"/>
      </w:r>
    </w:p>
    <w:p w14:paraId="1E0567BD" w14:textId="50697029" w:rsidR="002F35A7" w:rsidRDefault="002F35A7">
      <w:pPr>
        <w:rPr>
          <w:ins w:id="22" w:author="Marvin Z" w:date="2018-11-19T09:49:00Z"/>
          <w:rFonts w:ascii="Courier" w:hAnsi="Courier" w:cs="Courier New"/>
          <w:lang w:val="nl-NL"/>
        </w:rPr>
      </w:pPr>
    </w:p>
    <w:p w14:paraId="7800BF11" w14:textId="19098ECD" w:rsidR="002F35A7" w:rsidRDefault="002F35A7">
      <w:pPr>
        <w:rPr>
          <w:rFonts w:ascii="Courier" w:hAnsi="Courier" w:cs="Courier New"/>
          <w:lang w:val="nl-NL"/>
        </w:rPr>
      </w:pPr>
      <w:ins w:id="23" w:author="Marvin Z" w:date="2018-11-19T09:49:00Z">
        <w:r>
          <w:rPr>
            <w:rFonts w:ascii="Courier" w:hAnsi="Courier" w:cs="Courier New"/>
            <w:lang w:val="nl-NL"/>
          </w:rPr>
          <w:t>Door het gebruik van wallets is een blockchain niet laagdrempelig. Voor bijvoorbeeld dapps</w:t>
        </w:r>
      </w:ins>
      <w:ins w:id="24" w:author="Marvin Z" w:date="2018-11-19T09:50:00Z">
        <w:r>
          <w:rPr>
            <w:rFonts w:ascii="Courier" w:hAnsi="Courier" w:cs="Courier New"/>
            <w:lang w:val="nl-NL"/>
          </w:rPr>
          <w:t xml:space="preserve"> (decentrelized apps)</w:t>
        </w:r>
      </w:ins>
      <w:ins w:id="25" w:author="Marvin Z" w:date="2018-11-19T09:49:00Z">
        <w:r>
          <w:rPr>
            <w:rFonts w:ascii="Courier" w:hAnsi="Courier" w:cs="Courier New"/>
            <w:lang w:val="nl-NL"/>
          </w:rPr>
          <w:t xml:space="preserve"> op het web zal je een plug-in nodig hebben genaamd “metamask”. Dit is een laag die tussen je browser</w:t>
        </w:r>
      </w:ins>
      <w:ins w:id="26" w:author="Marvin Z" w:date="2018-11-19T09:50:00Z">
        <w:r>
          <w:rPr>
            <w:rFonts w:ascii="Courier" w:hAnsi="Courier" w:cs="Courier New"/>
            <w:lang w:val="nl-NL"/>
          </w:rPr>
          <w:t xml:space="preserve">/applicatie en je wallet is. </w:t>
        </w:r>
      </w:ins>
      <w:ins w:id="27" w:author="Marvin Z" w:date="2018-11-19T09:51:00Z">
        <w:r>
          <w:rPr>
            <w:rFonts w:ascii="Courier" w:hAnsi="Courier" w:cs="Courier New"/>
            <w:lang w:val="nl-NL"/>
          </w:rPr>
          <w:t>Je wallet identificeer je jezelf mee i.p.v. een wachtwoor</w:t>
        </w:r>
      </w:ins>
      <w:ins w:id="28" w:author="Marvin Z" w:date="2018-11-19T09:52:00Z">
        <w:r>
          <w:rPr>
            <w:rFonts w:ascii="Courier" w:hAnsi="Courier" w:cs="Courier New"/>
            <w:lang w:val="nl-NL"/>
          </w:rPr>
          <w:t xml:space="preserve">d voor je account. </w:t>
        </w:r>
      </w:ins>
    </w:p>
    <w:p w14:paraId="6541244F" w14:textId="77777777" w:rsidR="004239C0" w:rsidRDefault="004239C0">
      <w:pPr>
        <w:rPr>
          <w:rFonts w:ascii="Courier" w:hAnsi="Courier" w:cs="Courier New"/>
          <w:lang w:val="nl-NL"/>
        </w:rPr>
      </w:pPr>
    </w:p>
    <w:p w14:paraId="0F1AE1C3" w14:textId="77777777" w:rsidR="00E633AE" w:rsidRDefault="00E633AE">
      <w:pPr>
        <w:rPr>
          <w:rFonts w:ascii="Courier" w:hAnsi="Courier" w:cs="Courier New"/>
          <w:lang w:val="nl-NL"/>
        </w:rPr>
      </w:pPr>
      <w:r>
        <w:rPr>
          <w:rFonts w:ascii="Courier" w:hAnsi="Courier" w:cs="Courier New"/>
          <w:lang w:val="nl-NL"/>
        </w:rPr>
        <w:t xml:space="preserve">Ik heb zelf wel is nagedacht over wat ik op de blockchain zou zetten en dat is </w:t>
      </w:r>
      <w:r w:rsidR="004239C0">
        <w:rPr>
          <w:rFonts w:ascii="Courier" w:hAnsi="Courier" w:cs="Courier New"/>
          <w:lang w:val="nl-NL"/>
        </w:rPr>
        <w:t>wat de</w:t>
      </w:r>
      <w:r>
        <w:rPr>
          <w:rFonts w:ascii="Courier" w:hAnsi="Courier" w:cs="Courier New"/>
          <w:lang w:val="nl-NL"/>
        </w:rPr>
        <w:t xml:space="preserve"> NAP</w:t>
      </w:r>
      <w:r w:rsidR="004239C0">
        <w:rPr>
          <w:rFonts w:ascii="Courier" w:hAnsi="Courier" w:cs="Courier New"/>
          <w:lang w:val="nl-NL"/>
        </w:rPr>
        <w:t xml:space="preserve"> doet. Van auto’s die rondrijden worden de kilometerstanden opgeslagen en kan er een oordeel komen of de huidige kilometerstand logisch is. Zulke informatie kost nu €2,04. Als dit op de blockchain komt zal dit gratis beschikbaar worden en kan het niet vervalst worden. Op deze manier is het ook nog is wereldwijd beschikbaar zo zou de geschiedenis van een import-auto bekend zijn binnen een ander land. Zoiets zou ik wel op de blockchain zetten dus er zijn zeker wel mogelijkheden maar deze opdracht niet per se. </w:t>
      </w:r>
    </w:p>
    <w:p w14:paraId="1553C15F" w14:textId="77777777" w:rsidR="004239C0" w:rsidDel="002F35A7" w:rsidRDefault="004239C0">
      <w:pPr>
        <w:rPr>
          <w:del w:id="29" w:author="Marvin Z" w:date="2018-11-19T09:52:00Z"/>
          <w:rFonts w:ascii="Courier" w:hAnsi="Courier" w:cs="Courier New"/>
          <w:lang w:val="nl-NL"/>
        </w:rPr>
      </w:pPr>
    </w:p>
    <w:p w14:paraId="492E1095" w14:textId="144977CA" w:rsidR="004239C0" w:rsidRPr="008E5312" w:rsidDel="002F35A7" w:rsidRDefault="004239C0" w:rsidP="004239C0">
      <w:pPr>
        <w:jc w:val="center"/>
        <w:rPr>
          <w:del w:id="30" w:author="Marvin Z" w:date="2018-11-19T09:52:00Z"/>
          <w:rFonts w:ascii="Courier" w:hAnsi="Courier" w:cs="Courier New"/>
          <w:lang w:val="nl-NL"/>
        </w:rPr>
      </w:pPr>
      <w:del w:id="31" w:author="Marvin Z" w:date="2018-11-19T09:52:00Z">
        <w:r w:rsidRPr="008E5312" w:rsidDel="002F35A7">
          <w:rPr>
            <w:rFonts w:ascii="Courier" w:hAnsi="Courier" w:cs="Courier New"/>
            <w:lang w:val="nl-NL"/>
          </w:rPr>
          <w:delText>INTERVIEWER</w:delText>
        </w:r>
      </w:del>
    </w:p>
    <w:p w14:paraId="073F1161" w14:textId="78DE3D67" w:rsidR="004239C0" w:rsidDel="002F35A7" w:rsidRDefault="004239C0">
      <w:pPr>
        <w:rPr>
          <w:del w:id="32" w:author="Marvin Z" w:date="2018-11-19T09:52:00Z"/>
          <w:rFonts w:ascii="Courier" w:hAnsi="Courier" w:cs="Courier New"/>
          <w:lang w:val="nl-NL"/>
        </w:rPr>
      </w:pPr>
      <w:del w:id="33" w:author="Marvin Z" w:date="2018-11-19T09:52:00Z">
        <w:r w:rsidDel="002F35A7">
          <w:rPr>
            <w:rFonts w:ascii="Courier" w:hAnsi="Courier" w:cs="Courier New"/>
            <w:lang w:val="nl-NL"/>
          </w:rPr>
          <w:delText>En op welke manier denk jij dat je bezig zou zijn geweest met de blockchain als je deze opdracht niet had gekregen?</w:delText>
        </w:r>
      </w:del>
    </w:p>
    <w:p w14:paraId="198A6346" w14:textId="00E69122" w:rsidR="004239C0" w:rsidDel="002F35A7" w:rsidRDefault="004239C0">
      <w:pPr>
        <w:rPr>
          <w:del w:id="34" w:author="Marvin Z" w:date="2018-11-19T09:52:00Z"/>
          <w:rFonts w:ascii="Courier" w:hAnsi="Courier" w:cs="Courier New"/>
          <w:lang w:val="nl-NL"/>
        </w:rPr>
      </w:pPr>
    </w:p>
    <w:p w14:paraId="6D0F2E46" w14:textId="656E8FD2" w:rsidR="004239C0" w:rsidRPr="008E5312" w:rsidDel="002F35A7" w:rsidRDefault="004239C0" w:rsidP="004239C0">
      <w:pPr>
        <w:jc w:val="center"/>
        <w:rPr>
          <w:del w:id="35" w:author="Marvin Z" w:date="2018-11-19T09:52:00Z"/>
          <w:rFonts w:ascii="Courier" w:hAnsi="Courier" w:cs="Courier New"/>
          <w:lang w:val="nl-NL"/>
        </w:rPr>
      </w:pPr>
      <w:del w:id="36" w:author="Marvin Z" w:date="2018-11-19T09:52:00Z">
        <w:r w:rsidDel="002F35A7">
          <w:rPr>
            <w:rFonts w:ascii="Courier" w:hAnsi="Courier" w:cs="Courier New"/>
            <w:lang w:val="nl-NL"/>
          </w:rPr>
          <w:delText xml:space="preserve"> </w:delText>
        </w:r>
        <w:r w:rsidRPr="008E5312" w:rsidDel="002F35A7">
          <w:rPr>
            <w:rFonts w:ascii="Courier" w:hAnsi="Courier" w:cs="Courier New"/>
            <w:lang w:val="nl-NL"/>
          </w:rPr>
          <w:delText>MARVIN</w:delText>
        </w:r>
      </w:del>
    </w:p>
    <w:p w14:paraId="7A6F15F5" w14:textId="4E8EC799" w:rsidR="004239C0" w:rsidDel="002F35A7" w:rsidRDefault="004239C0">
      <w:pPr>
        <w:rPr>
          <w:del w:id="37" w:author="Marvin Z" w:date="2018-11-19T09:52:00Z"/>
          <w:rFonts w:ascii="Courier" w:hAnsi="Courier" w:cs="Courier New"/>
          <w:lang w:val="nl-NL"/>
        </w:rPr>
      </w:pPr>
      <w:del w:id="38" w:author="Marvin Z" w:date="2018-11-19T09:52:00Z">
        <w:r w:rsidDel="002F35A7">
          <w:rPr>
            <w:rFonts w:ascii="Courier" w:hAnsi="Courier" w:cs="Courier New"/>
            <w:lang w:val="nl-NL"/>
          </w:rPr>
          <w:delText>Als ik deze opdracht niet had gekregen zou ik niet per</w:delText>
        </w:r>
        <w:r w:rsidR="0022407F" w:rsidDel="002F35A7">
          <w:rPr>
            <w:rFonts w:ascii="Courier" w:hAnsi="Courier" w:cs="Courier New"/>
            <w:lang w:val="nl-NL"/>
          </w:rPr>
          <w:delText xml:space="preserve"> </w:delText>
        </w:r>
        <w:r w:rsidDel="002F35A7">
          <w:rPr>
            <w:rFonts w:ascii="Courier" w:hAnsi="Courier" w:cs="Courier New"/>
            <w:lang w:val="nl-NL"/>
          </w:rPr>
          <w:delText>se met de blockchain bezig zijn geweest.</w:delText>
        </w:r>
        <w:r w:rsidR="0022407F" w:rsidDel="002F35A7">
          <w:rPr>
            <w:rFonts w:ascii="Courier" w:hAnsi="Courier" w:cs="Courier New"/>
            <w:lang w:val="nl-NL"/>
          </w:rPr>
          <w:delText xml:space="preserve"> Dit komt puur omdat het een afstandelijk iets is. Het enige wat ik echt mee heb gekregen van blockchain is Bitcoin/crypto valuta en dat heel veel mensen er heel veel geld mee verdiende. Heel veel meer wist ik er niet van. Het was helemaal nieuw voor mij.</w:delText>
        </w:r>
      </w:del>
    </w:p>
    <w:p w14:paraId="12AA52D1" w14:textId="77777777" w:rsidR="0022407F" w:rsidRDefault="0022407F">
      <w:pPr>
        <w:rPr>
          <w:rFonts w:ascii="Courier" w:hAnsi="Courier" w:cs="Courier New"/>
          <w:lang w:val="nl-NL"/>
        </w:rPr>
      </w:pPr>
    </w:p>
    <w:p w14:paraId="2B37C450" w14:textId="77777777" w:rsidR="00BE451D" w:rsidRPr="008E5312" w:rsidRDefault="00BE451D" w:rsidP="00BE451D">
      <w:pPr>
        <w:jc w:val="center"/>
        <w:rPr>
          <w:rFonts w:ascii="Courier" w:hAnsi="Courier" w:cs="Courier New"/>
          <w:lang w:val="nl-NL"/>
        </w:rPr>
      </w:pPr>
      <w:r w:rsidRPr="008E5312">
        <w:rPr>
          <w:rFonts w:ascii="Courier" w:hAnsi="Courier" w:cs="Courier New"/>
          <w:lang w:val="nl-NL"/>
        </w:rPr>
        <w:t>INTERVIEWER</w:t>
      </w:r>
    </w:p>
    <w:p w14:paraId="1573073C" w14:textId="77777777" w:rsidR="0022407F" w:rsidRDefault="00BE451D">
      <w:pPr>
        <w:rPr>
          <w:rFonts w:ascii="Courier" w:hAnsi="Courier" w:cs="Courier New"/>
          <w:lang w:val="nl-NL"/>
        </w:rPr>
      </w:pPr>
      <w:r>
        <w:rPr>
          <w:rFonts w:ascii="Courier" w:hAnsi="Courier" w:cs="Courier New"/>
          <w:lang w:val="nl-NL"/>
        </w:rPr>
        <w:t>Kan je ook iets vertellen over de methodiek die je hebt toegepast?</w:t>
      </w:r>
    </w:p>
    <w:p w14:paraId="78E937EC" w14:textId="77777777" w:rsidR="00BE451D" w:rsidRDefault="00BE451D">
      <w:pPr>
        <w:rPr>
          <w:rFonts w:ascii="Courier" w:hAnsi="Courier" w:cs="Courier New"/>
          <w:lang w:val="nl-NL"/>
        </w:rPr>
      </w:pPr>
    </w:p>
    <w:p w14:paraId="2613629B" w14:textId="77777777" w:rsidR="00BE451D" w:rsidRDefault="00BE451D" w:rsidP="00BE451D">
      <w:pPr>
        <w:jc w:val="center"/>
        <w:rPr>
          <w:rFonts w:ascii="Courier" w:hAnsi="Courier" w:cs="Courier New"/>
          <w:lang w:val="nl-NL"/>
        </w:rPr>
      </w:pPr>
      <w:r w:rsidRPr="008E5312">
        <w:rPr>
          <w:rFonts w:ascii="Courier" w:hAnsi="Courier" w:cs="Courier New"/>
          <w:lang w:val="nl-NL"/>
        </w:rPr>
        <w:t>MARVIN</w:t>
      </w:r>
    </w:p>
    <w:p w14:paraId="50BA902D" w14:textId="77777777" w:rsidR="00AC3827" w:rsidRDefault="00FF1288" w:rsidP="00BE451D">
      <w:pPr>
        <w:rPr>
          <w:rFonts w:ascii="Courier" w:hAnsi="Courier" w:cs="Courier New"/>
          <w:lang w:val="nl-NL"/>
        </w:rPr>
      </w:pPr>
      <w:r>
        <w:rPr>
          <w:rFonts w:ascii="Courier" w:hAnsi="Courier" w:cs="Courier New"/>
          <w:lang w:val="nl-NL"/>
        </w:rPr>
        <w:t xml:space="preserve">Ik heb gekozen voor een Agile software methodiek. Dit is omdat de opdracht in grote lijnen duidelijk was maar nog open stond voor verandering gaande weg. Ik heb gekozen voor het ASD model (Adaptive Software Development); dit komt omdat Scrum niet toepasbaar is in je eentje. Je hebt een scrummaster nodig en developers, ik zou dan de rol van beide krijgen. Ook met de planning poker doe je dit in je eentje. ASD is ook een Agile methode en kan je prima in je eentje doen. Het bestaat uit 3 fases: </w:t>
      </w:r>
      <w:r w:rsidRPr="00FF1288">
        <w:rPr>
          <w:rFonts w:ascii="Courier" w:hAnsi="Courier" w:cs="Courier New"/>
          <w:i/>
          <w:lang w:val="nl-NL"/>
        </w:rPr>
        <w:t>speculate, collaborate</w:t>
      </w:r>
      <w:r>
        <w:rPr>
          <w:rFonts w:ascii="Courier" w:hAnsi="Courier" w:cs="Courier New"/>
          <w:i/>
          <w:lang w:val="nl-NL"/>
        </w:rPr>
        <w:t xml:space="preserve"> </w:t>
      </w:r>
      <w:r w:rsidRPr="00FF1288">
        <w:rPr>
          <w:rFonts w:ascii="Courier" w:hAnsi="Courier" w:cs="Courier New"/>
          <w:lang w:val="nl-NL"/>
        </w:rPr>
        <w:t>en</w:t>
      </w:r>
      <w:r>
        <w:rPr>
          <w:rFonts w:ascii="Courier" w:hAnsi="Courier" w:cs="Courier New"/>
          <w:i/>
          <w:lang w:val="nl-NL"/>
        </w:rPr>
        <w:t xml:space="preserve"> </w:t>
      </w:r>
      <w:r w:rsidRPr="00FF1288">
        <w:rPr>
          <w:rFonts w:ascii="Courier" w:hAnsi="Courier" w:cs="Courier New"/>
          <w:i/>
          <w:lang w:val="nl-NL"/>
        </w:rPr>
        <w:t>learn</w:t>
      </w:r>
      <w:r>
        <w:rPr>
          <w:rFonts w:ascii="Courier" w:hAnsi="Courier" w:cs="Courier New"/>
          <w:lang w:val="nl-NL"/>
        </w:rPr>
        <w:t>. In deze 3 fases ben je ook daadwerkelijk bezig met het project zelf. Je maakt per sprint een planning</w:t>
      </w:r>
      <w:r w:rsidR="00AC3827">
        <w:rPr>
          <w:rFonts w:ascii="Courier" w:hAnsi="Courier" w:cs="Courier New"/>
          <w:lang w:val="nl-NL"/>
        </w:rPr>
        <w:t xml:space="preserve">. </w:t>
      </w:r>
    </w:p>
    <w:p w14:paraId="2039ED36" w14:textId="77777777" w:rsidR="00AC3827" w:rsidRDefault="00AC3827" w:rsidP="00BE451D">
      <w:pPr>
        <w:rPr>
          <w:rFonts w:ascii="Courier" w:hAnsi="Courier" w:cs="Courier New"/>
          <w:lang w:val="nl-NL"/>
        </w:rPr>
      </w:pPr>
    </w:p>
    <w:p w14:paraId="694DE271" w14:textId="7F8DE746" w:rsidR="00BE451D" w:rsidRDefault="00AC3827" w:rsidP="00BE451D">
      <w:pPr>
        <w:rPr>
          <w:ins w:id="39" w:author="Marvin Z" w:date="2018-11-19T09:57:00Z"/>
          <w:rFonts w:ascii="Courier" w:hAnsi="Courier" w:cs="Courier New"/>
          <w:lang w:val="nl-NL"/>
        </w:rPr>
      </w:pPr>
      <w:r>
        <w:rPr>
          <w:rFonts w:ascii="Courier" w:hAnsi="Courier" w:cs="Courier New"/>
          <w:lang w:val="nl-NL"/>
        </w:rPr>
        <w:t>I</w:t>
      </w:r>
      <w:r w:rsidR="00FF1288">
        <w:rPr>
          <w:rFonts w:ascii="Courier" w:hAnsi="Courier" w:cs="Courier New"/>
          <w:lang w:val="nl-NL"/>
        </w:rPr>
        <w:t xml:space="preserve">k heb gekozen voor sprints van 1 week. Deze planning maak je in de </w:t>
      </w:r>
      <w:r w:rsidR="00FF1288" w:rsidRPr="00FF1288">
        <w:rPr>
          <w:rFonts w:ascii="Courier" w:hAnsi="Courier" w:cs="Courier New"/>
          <w:i/>
          <w:lang w:val="nl-NL"/>
        </w:rPr>
        <w:t>speculate</w:t>
      </w:r>
      <w:r w:rsidR="00FF1288">
        <w:rPr>
          <w:rFonts w:ascii="Courier" w:hAnsi="Courier" w:cs="Courier New"/>
          <w:lang w:val="nl-NL"/>
        </w:rPr>
        <w:t xml:space="preserve"> fase. Samen met mijn technisch begeleider bepaal ik aan het begin van de sprint wat voor functionaliteit </w:t>
      </w:r>
      <w:r>
        <w:rPr>
          <w:rFonts w:ascii="Courier" w:hAnsi="Courier" w:cs="Courier New"/>
          <w:lang w:val="nl-NL"/>
        </w:rPr>
        <w:lastRenderedPageBreak/>
        <w:t xml:space="preserve">er toegevoegd gaat worden. Deze implementeer ik dan in 1 week </w:t>
      </w:r>
      <w:commentRangeStart w:id="40"/>
      <w:r>
        <w:rPr>
          <w:rFonts w:ascii="Courier" w:hAnsi="Courier" w:cs="Courier New"/>
          <w:lang w:val="nl-NL"/>
        </w:rPr>
        <w:t xml:space="preserve">tijd. Aan het begin van de volgende sprint kijken we terug naar de sprint en wat er wel en niet gelukt is. Waarom en hoe we het gaan aanpakken voor de nieuwe sprint. Dit gebeurt in de </w:t>
      </w:r>
      <w:r>
        <w:rPr>
          <w:rFonts w:ascii="Courier" w:hAnsi="Courier" w:cs="Courier New"/>
          <w:i/>
          <w:lang w:val="nl-NL"/>
        </w:rPr>
        <w:t>learn</w:t>
      </w:r>
      <w:r>
        <w:rPr>
          <w:rFonts w:ascii="Courier" w:hAnsi="Courier" w:cs="Courier New"/>
          <w:lang w:val="nl-NL"/>
        </w:rPr>
        <w:t xml:space="preserve"> fase. Door terug te kijken en te leren kan je nu een betere planning maken. Dit is natuurlijk een groot voordeel. Ook heb je aan het einde van de sprint altijd een werkend prototype die ontwikkeld is in de </w:t>
      </w:r>
      <w:r>
        <w:rPr>
          <w:rFonts w:ascii="Courier" w:hAnsi="Courier" w:cs="Courier New"/>
          <w:i/>
          <w:lang w:val="nl-NL"/>
        </w:rPr>
        <w:t>collaborate</w:t>
      </w:r>
      <w:r>
        <w:rPr>
          <w:rFonts w:ascii="Courier" w:hAnsi="Courier" w:cs="Courier New"/>
          <w:lang w:val="nl-NL"/>
        </w:rPr>
        <w:t xml:space="preserve"> fase. Hierdoor krijg je een mooi evaluerend product wat afgestemd is op de eisen van de product owner.</w:t>
      </w:r>
      <w:commentRangeEnd w:id="40"/>
      <w:r w:rsidR="00D46310">
        <w:rPr>
          <w:rStyle w:val="CommentReference"/>
        </w:rPr>
        <w:commentReference w:id="40"/>
      </w:r>
    </w:p>
    <w:p w14:paraId="01EE5947" w14:textId="2FE39B30" w:rsidR="00F607D1" w:rsidRDefault="00F607D1" w:rsidP="00BE451D">
      <w:pPr>
        <w:rPr>
          <w:ins w:id="41" w:author="Marvin Z" w:date="2018-11-19T09:57:00Z"/>
          <w:rFonts w:ascii="Courier" w:hAnsi="Courier" w:cs="Courier New"/>
          <w:lang w:val="nl-NL"/>
        </w:rPr>
      </w:pPr>
    </w:p>
    <w:p w14:paraId="49C5423A" w14:textId="0936D8C1" w:rsidR="00F607D1" w:rsidRDefault="00F607D1" w:rsidP="00BE451D">
      <w:pPr>
        <w:rPr>
          <w:rFonts w:ascii="Courier" w:hAnsi="Courier" w:cs="Courier New"/>
          <w:lang w:val="nl-NL"/>
        </w:rPr>
      </w:pPr>
      <w:ins w:id="42" w:author="Marvin Z" w:date="2018-11-19T09:57:00Z">
        <w:r>
          <w:rPr>
            <w:rFonts w:ascii="Courier" w:hAnsi="Courier" w:cs="Courier New"/>
            <w:lang w:val="nl-NL"/>
          </w:rPr>
          <w:t>Een concreet voorbeeld is</w:t>
        </w:r>
      </w:ins>
      <w:ins w:id="43" w:author="Marvin Z" w:date="2018-11-19T09:59:00Z">
        <w:r>
          <w:rPr>
            <w:rFonts w:ascii="Courier" w:hAnsi="Courier" w:cs="Courier New"/>
            <w:lang w:val="nl-NL"/>
          </w:rPr>
          <w:t xml:space="preserve"> Sprint 6,</w:t>
        </w:r>
      </w:ins>
      <w:ins w:id="44" w:author="Marvin Z" w:date="2018-11-19T09:57:00Z">
        <w:r>
          <w:rPr>
            <w:rFonts w:ascii="Courier" w:hAnsi="Courier" w:cs="Courier New"/>
            <w:lang w:val="nl-NL"/>
          </w:rPr>
          <w:t xml:space="preserve"> het </w:t>
        </w:r>
      </w:ins>
      <w:ins w:id="45" w:author="Marvin Z" w:date="2018-11-19T09:58:00Z">
        <w:r>
          <w:rPr>
            <w:rFonts w:ascii="Courier" w:hAnsi="Courier" w:cs="Courier New"/>
            <w:lang w:val="nl-NL"/>
          </w:rPr>
          <w:t xml:space="preserve">beschikbaar maken van de commando’s in REST. Dit was een nieuwe eis van de klant. We hebben een inschatting gemaakt </w:t>
        </w:r>
      </w:ins>
      <w:ins w:id="46" w:author="Marvin Z" w:date="2018-11-19T09:59:00Z">
        <w:r>
          <w:rPr>
            <w:rFonts w:ascii="Courier" w:hAnsi="Courier" w:cs="Courier New"/>
            <w:lang w:val="nl-NL"/>
          </w:rPr>
          <w:t xml:space="preserve">hoe lang dit zal duren en dachten dat dit zal lukken + en plan van aanpak verder uit te werken. </w:t>
        </w:r>
      </w:ins>
      <w:ins w:id="47" w:author="Marvin Z" w:date="2018-11-19T10:00:00Z">
        <w:r>
          <w:rPr>
            <w:rFonts w:ascii="Courier" w:hAnsi="Courier" w:cs="Courier New"/>
            <w:lang w:val="nl-NL"/>
          </w:rPr>
          <w:t>Na de sprint bleek dat het PVA is blijven liggen, omdat de implementatie van REST complexer was dan we dachten. De taak van het PVA is toen opgepakt in de volgende Sprint, Sprint 7.</w:t>
        </w:r>
      </w:ins>
    </w:p>
    <w:p w14:paraId="6BF5013C" w14:textId="77777777" w:rsidR="00AC3827" w:rsidRDefault="00AC3827" w:rsidP="00BE451D">
      <w:pPr>
        <w:rPr>
          <w:rFonts w:ascii="Courier" w:hAnsi="Courier" w:cs="Courier New"/>
          <w:lang w:val="nl-NL"/>
        </w:rPr>
      </w:pPr>
    </w:p>
    <w:p w14:paraId="313D4220" w14:textId="77777777" w:rsidR="00AC3827" w:rsidRPr="008E5312" w:rsidRDefault="00AC3827" w:rsidP="00AC3827">
      <w:pPr>
        <w:jc w:val="center"/>
        <w:rPr>
          <w:rFonts w:ascii="Courier" w:hAnsi="Courier" w:cs="Courier New"/>
          <w:lang w:val="nl-NL"/>
        </w:rPr>
      </w:pPr>
      <w:r w:rsidRPr="008E5312">
        <w:rPr>
          <w:rFonts w:ascii="Courier" w:hAnsi="Courier" w:cs="Courier New"/>
          <w:lang w:val="nl-NL"/>
        </w:rPr>
        <w:t>INTERVIEWER</w:t>
      </w:r>
    </w:p>
    <w:p w14:paraId="161E8BB0" w14:textId="77777777" w:rsidR="00AC3827" w:rsidRDefault="00AC3827" w:rsidP="00BE451D">
      <w:pPr>
        <w:rPr>
          <w:rFonts w:ascii="Courier" w:hAnsi="Courier" w:cs="Courier New"/>
          <w:lang w:val="nl-NL"/>
        </w:rPr>
      </w:pPr>
      <w:r>
        <w:rPr>
          <w:rFonts w:ascii="Courier" w:hAnsi="Courier" w:cs="Courier New"/>
          <w:lang w:val="nl-NL"/>
        </w:rPr>
        <w:t>Waar denk je dat je het meeste van hebt geleerd?</w:t>
      </w:r>
    </w:p>
    <w:p w14:paraId="2CE18C0C" w14:textId="77777777" w:rsidR="00AC3827" w:rsidRDefault="00AC3827" w:rsidP="00BE451D">
      <w:pPr>
        <w:rPr>
          <w:rFonts w:ascii="Courier" w:hAnsi="Courier" w:cs="Courier New"/>
          <w:lang w:val="nl-NL"/>
        </w:rPr>
      </w:pPr>
    </w:p>
    <w:p w14:paraId="63C6692C" w14:textId="77777777" w:rsidR="00AC3827" w:rsidRDefault="00AC3827" w:rsidP="00AC3827">
      <w:pPr>
        <w:jc w:val="center"/>
        <w:rPr>
          <w:rFonts w:ascii="Courier" w:hAnsi="Courier" w:cs="Courier New"/>
          <w:lang w:val="nl-NL"/>
        </w:rPr>
      </w:pPr>
      <w:r>
        <w:rPr>
          <w:rFonts w:ascii="Courier" w:hAnsi="Courier" w:cs="Courier New"/>
          <w:lang w:val="nl-NL"/>
        </w:rPr>
        <w:t>MARVIN</w:t>
      </w:r>
    </w:p>
    <w:p w14:paraId="4DBD9B65" w14:textId="2054650C" w:rsidR="00AC3827" w:rsidRDefault="004A1ACB" w:rsidP="00BE451D">
      <w:pPr>
        <w:rPr>
          <w:rFonts w:ascii="Courier" w:hAnsi="Courier" w:cs="Courier New"/>
          <w:lang w:val="nl-NL"/>
        </w:rPr>
      </w:pPr>
      <w:r>
        <w:rPr>
          <w:rFonts w:ascii="Courier" w:hAnsi="Courier" w:cs="Courier New"/>
          <w:lang w:val="nl-NL"/>
        </w:rPr>
        <w:t xml:space="preserve">Ik denk dat ik het meest geleerd heb van plannen. Plannen is niet mijn sterkste punt, ik vind het heel moeilijk om in te schatten </w:t>
      </w:r>
      <w:r w:rsidR="00D844FA">
        <w:rPr>
          <w:rFonts w:ascii="Courier" w:hAnsi="Courier" w:cs="Courier New"/>
          <w:lang w:val="nl-NL"/>
        </w:rPr>
        <w:t xml:space="preserve">hoe lang iets gaat duren als je op een nieuw project begint. Hierdoor zijn de planning in het begin ook niet ideaal. Door veel contact te hebben met de product owner zijn de requirements steeds duidelijker geworden en zijn de planningen steeds beter geworden. </w:t>
      </w:r>
      <w:commentRangeStart w:id="48"/>
      <w:r w:rsidR="00D844FA">
        <w:rPr>
          <w:rFonts w:ascii="Courier" w:hAnsi="Courier" w:cs="Courier New"/>
          <w:lang w:val="nl-NL"/>
        </w:rPr>
        <w:t>Door de betere planningen kon ik beter voldoen aan de verwachtingen</w:t>
      </w:r>
      <w:ins w:id="49" w:author="Marvin Z" w:date="2018-11-19T10:06:00Z">
        <w:r w:rsidR="00F607D1">
          <w:rPr>
            <w:rFonts w:ascii="Courier" w:hAnsi="Courier" w:cs="Courier New"/>
            <w:lang w:val="nl-NL"/>
          </w:rPr>
          <w:t xml:space="preserve"> van de klant</w:t>
        </w:r>
      </w:ins>
      <w:r w:rsidR="00D844FA">
        <w:rPr>
          <w:rFonts w:ascii="Courier" w:hAnsi="Courier" w:cs="Courier New"/>
          <w:lang w:val="nl-NL"/>
        </w:rPr>
        <w:t>.</w:t>
      </w:r>
      <w:commentRangeEnd w:id="48"/>
      <w:r w:rsidR="00D46310">
        <w:rPr>
          <w:rStyle w:val="CommentReference"/>
        </w:rPr>
        <w:commentReference w:id="48"/>
      </w:r>
      <w:ins w:id="50" w:author="Marvin Z" w:date="2018-11-19T10:01:00Z">
        <w:r w:rsidR="00F607D1">
          <w:rPr>
            <w:rFonts w:ascii="Courier" w:hAnsi="Courier" w:cs="Courier New"/>
            <w:lang w:val="nl-NL"/>
          </w:rPr>
          <w:t xml:space="preserve"> Zoals ik zonet vertelde was </w:t>
        </w:r>
      </w:ins>
      <w:ins w:id="51" w:author="Marvin Z" w:date="2018-11-19T10:06:00Z">
        <w:r w:rsidR="00F607D1">
          <w:rPr>
            <w:rFonts w:ascii="Courier" w:hAnsi="Courier" w:cs="Courier New"/>
            <w:lang w:val="nl-NL"/>
          </w:rPr>
          <w:t>s</w:t>
        </w:r>
      </w:ins>
      <w:ins w:id="52" w:author="Marvin Z" w:date="2018-11-19T10:01:00Z">
        <w:r w:rsidR="00F607D1">
          <w:rPr>
            <w:rFonts w:ascii="Courier" w:hAnsi="Courier" w:cs="Courier New"/>
            <w:lang w:val="nl-NL"/>
          </w:rPr>
          <w:t xml:space="preserve">print 6 een sprint waar een taak bleef liggen. </w:t>
        </w:r>
      </w:ins>
      <w:ins w:id="53" w:author="Marvin Z" w:date="2018-11-19T10:04:00Z">
        <w:r w:rsidR="00F607D1">
          <w:rPr>
            <w:rFonts w:ascii="Courier" w:hAnsi="Courier" w:cs="Courier New"/>
            <w:lang w:val="nl-NL"/>
          </w:rPr>
          <w:t xml:space="preserve">Dit is </w:t>
        </w:r>
      </w:ins>
      <w:ins w:id="54" w:author="Marvin Z" w:date="2018-11-19T10:05:00Z">
        <w:r w:rsidR="00F607D1">
          <w:rPr>
            <w:rFonts w:ascii="Courier" w:hAnsi="Courier" w:cs="Courier New"/>
            <w:lang w:val="nl-NL"/>
          </w:rPr>
          <w:t xml:space="preserve">op de opeenvolgende 4 sprints niet meer gebeurt. </w:t>
        </w:r>
      </w:ins>
      <w:ins w:id="55" w:author="Marvin Z" w:date="2018-11-19T10:04:00Z">
        <w:r w:rsidR="00F607D1">
          <w:rPr>
            <w:rFonts w:ascii="Courier" w:hAnsi="Courier" w:cs="Courier New"/>
            <w:lang w:val="nl-NL"/>
          </w:rPr>
          <w:t xml:space="preserve"> </w:t>
        </w:r>
      </w:ins>
    </w:p>
    <w:p w14:paraId="7DFF466F" w14:textId="77777777" w:rsidR="00D844FA" w:rsidRDefault="00D844FA" w:rsidP="00BE451D">
      <w:pPr>
        <w:rPr>
          <w:rFonts w:ascii="Courier" w:hAnsi="Courier" w:cs="Courier New"/>
          <w:lang w:val="nl-NL"/>
        </w:rPr>
      </w:pPr>
    </w:p>
    <w:p w14:paraId="453DFADF" w14:textId="77777777" w:rsidR="00D844FA" w:rsidRPr="008E5312" w:rsidRDefault="00D844FA" w:rsidP="00D844FA">
      <w:pPr>
        <w:jc w:val="center"/>
        <w:rPr>
          <w:rFonts w:ascii="Courier" w:hAnsi="Courier" w:cs="Courier New"/>
          <w:lang w:val="nl-NL"/>
        </w:rPr>
      </w:pPr>
      <w:r w:rsidRPr="008E5312">
        <w:rPr>
          <w:rFonts w:ascii="Courier" w:hAnsi="Courier" w:cs="Courier New"/>
          <w:lang w:val="nl-NL"/>
        </w:rPr>
        <w:t>INTERVIEWER</w:t>
      </w:r>
    </w:p>
    <w:p w14:paraId="75CE223D" w14:textId="77777777" w:rsidR="00D844FA" w:rsidRDefault="00D844FA" w:rsidP="00D844FA">
      <w:pPr>
        <w:rPr>
          <w:rFonts w:ascii="Courier" w:hAnsi="Courier" w:cs="Courier New"/>
          <w:lang w:val="nl-NL"/>
        </w:rPr>
      </w:pPr>
      <w:r>
        <w:rPr>
          <w:rFonts w:ascii="Courier" w:hAnsi="Courier" w:cs="Courier New"/>
          <w:lang w:val="nl-NL"/>
        </w:rPr>
        <w:t>Welke onderzoeksvragen heb je beantwoord in je stage?</w:t>
      </w:r>
    </w:p>
    <w:p w14:paraId="00046737" w14:textId="77777777" w:rsidR="001F5881" w:rsidRDefault="001F5881" w:rsidP="00D844FA">
      <w:pPr>
        <w:rPr>
          <w:rFonts w:ascii="Courier" w:hAnsi="Courier" w:cs="Courier New"/>
          <w:lang w:val="nl-NL"/>
        </w:rPr>
      </w:pPr>
    </w:p>
    <w:p w14:paraId="43F84F92" w14:textId="77777777" w:rsidR="001F5881" w:rsidRDefault="001F5881" w:rsidP="002111A2">
      <w:pPr>
        <w:jc w:val="center"/>
        <w:rPr>
          <w:rFonts w:ascii="Courier" w:hAnsi="Courier" w:cs="Courier New"/>
          <w:lang w:val="nl-NL"/>
        </w:rPr>
      </w:pPr>
      <w:r>
        <w:rPr>
          <w:rFonts w:ascii="Courier" w:hAnsi="Courier" w:cs="Courier New"/>
          <w:lang w:val="nl-NL"/>
        </w:rPr>
        <w:t>MARVIN</w:t>
      </w:r>
    </w:p>
    <w:p w14:paraId="5926B7AA" w14:textId="38134D70" w:rsidR="00AB4EF3" w:rsidRDefault="001F5881" w:rsidP="00BE451D">
      <w:pPr>
        <w:rPr>
          <w:ins w:id="56" w:author="Marvin Z" w:date="2018-11-19T10:07:00Z"/>
          <w:rFonts w:ascii="Courier" w:hAnsi="Courier" w:cs="Courier New"/>
          <w:lang w:val="nl-NL"/>
        </w:rPr>
      </w:pPr>
      <w:r>
        <w:rPr>
          <w:rFonts w:ascii="Courier" w:hAnsi="Courier" w:cs="Courier New"/>
          <w:lang w:val="nl-NL"/>
        </w:rPr>
        <w:t xml:space="preserve">In mijn PID heb ik een 6-tal onderzoeksvragen opgesteld met als hoofdvraag </w:t>
      </w:r>
      <w:commentRangeStart w:id="57"/>
      <w:commentRangeStart w:id="58"/>
      <w:r>
        <w:rPr>
          <w:rFonts w:ascii="Courier" w:hAnsi="Courier" w:cs="Courier New"/>
          <w:lang w:val="nl-NL"/>
        </w:rPr>
        <w:t>“hoe integreer ik blockchain in een applicatie”.</w:t>
      </w:r>
      <w:ins w:id="59" w:author="Marvin Z" w:date="2018-11-19T10:07:00Z">
        <w:r w:rsidR="00AB4EF3">
          <w:rPr>
            <w:rFonts w:ascii="Courier" w:hAnsi="Courier" w:cs="Courier New"/>
            <w:lang w:val="nl-NL"/>
          </w:rPr>
          <w:t xml:space="preserve"> De andere vragen waren “</w:t>
        </w:r>
      </w:ins>
      <w:ins w:id="60" w:author="Marvin Z" w:date="2018-11-19T10:08:00Z">
        <w:r w:rsidR="00AB4EF3">
          <w:rPr>
            <w:rFonts w:ascii="Courier" w:hAnsi="Courier" w:cs="Courier New"/>
            <w:lang w:val="nl-NL"/>
          </w:rPr>
          <w:t>Wat is een blockchain</w:t>
        </w:r>
      </w:ins>
      <w:ins w:id="61" w:author="Marvin Z" w:date="2018-11-19T10:07:00Z">
        <w:r w:rsidR="00AB4EF3">
          <w:rPr>
            <w:rFonts w:ascii="Courier" w:hAnsi="Courier" w:cs="Courier New"/>
            <w:lang w:val="nl-NL"/>
          </w:rPr>
          <w:t>”, “</w:t>
        </w:r>
      </w:ins>
      <w:ins w:id="62" w:author="Marvin Z" w:date="2018-11-19T11:28:00Z">
        <w:r w:rsidR="006D7A58">
          <w:rPr>
            <w:rFonts w:ascii="Courier" w:hAnsi="Courier" w:cs="Courier New"/>
            <w:lang w:val="nl-NL"/>
          </w:rPr>
          <w:t>h</w:t>
        </w:r>
      </w:ins>
      <w:ins w:id="63" w:author="Marvin Z" w:date="2018-11-19T10:08:00Z">
        <w:r w:rsidR="00AB4EF3">
          <w:rPr>
            <w:rFonts w:ascii="Courier" w:hAnsi="Courier" w:cs="Courier New"/>
            <w:lang w:val="nl-NL"/>
          </w:rPr>
          <w:t>oe werkt Ethereum</w:t>
        </w:r>
      </w:ins>
      <w:ins w:id="64" w:author="Marvin Z" w:date="2018-11-19T10:07:00Z">
        <w:r w:rsidR="00AB4EF3">
          <w:rPr>
            <w:rFonts w:ascii="Courier" w:hAnsi="Courier" w:cs="Courier New"/>
            <w:lang w:val="nl-NL"/>
          </w:rPr>
          <w:t>”, “</w:t>
        </w:r>
      </w:ins>
      <w:ins w:id="65" w:author="Marvin Z" w:date="2018-11-19T11:28:00Z">
        <w:r w:rsidR="006D7A58">
          <w:rPr>
            <w:rFonts w:ascii="Courier" w:hAnsi="Courier" w:cs="Courier New"/>
            <w:lang w:val="nl-NL"/>
          </w:rPr>
          <w:t>h</w:t>
        </w:r>
      </w:ins>
      <w:ins w:id="66" w:author="Marvin Z" w:date="2018-11-19T10:08:00Z">
        <w:r w:rsidR="00AB4EF3">
          <w:rPr>
            <w:rFonts w:ascii="Courier" w:hAnsi="Courier" w:cs="Courier New"/>
            <w:lang w:val="nl-NL"/>
          </w:rPr>
          <w:t>oe werkt de Slack API</w:t>
        </w:r>
      </w:ins>
      <w:ins w:id="67" w:author="Marvin Z" w:date="2018-11-19T10:07:00Z">
        <w:r w:rsidR="00AB4EF3">
          <w:rPr>
            <w:rFonts w:ascii="Courier" w:hAnsi="Courier" w:cs="Courier New"/>
            <w:lang w:val="nl-NL"/>
          </w:rPr>
          <w:t>”, “</w:t>
        </w:r>
      </w:ins>
      <w:ins w:id="68" w:author="Marvin Z" w:date="2018-11-19T11:28:00Z">
        <w:r w:rsidR="006D7A58">
          <w:rPr>
            <w:rFonts w:ascii="Courier" w:hAnsi="Courier" w:cs="Courier New"/>
            <w:lang w:val="nl-NL"/>
          </w:rPr>
          <w:t>h</w:t>
        </w:r>
      </w:ins>
      <w:ins w:id="69" w:author="Marvin Z" w:date="2018-11-19T10:08:00Z">
        <w:r w:rsidR="00AB4EF3">
          <w:rPr>
            <w:rFonts w:ascii="Courier" w:hAnsi="Courier" w:cs="Courier New"/>
            <w:lang w:val="nl-NL"/>
          </w:rPr>
          <w:t xml:space="preserve">oe deploy ik een </w:t>
        </w:r>
      </w:ins>
      <w:ins w:id="70" w:author="Marvin Z" w:date="2018-11-19T11:28:00Z">
        <w:r w:rsidR="006D7A58">
          <w:rPr>
            <w:rFonts w:ascii="Courier" w:hAnsi="Courier" w:cs="Courier New"/>
            <w:lang w:val="nl-NL"/>
          </w:rPr>
          <w:t>privé</w:t>
        </w:r>
      </w:ins>
      <w:ins w:id="71" w:author="Marvin Z" w:date="2018-11-19T10:08:00Z">
        <w:r w:rsidR="00AB4EF3">
          <w:rPr>
            <w:rFonts w:ascii="Courier" w:hAnsi="Courier" w:cs="Courier New"/>
            <w:lang w:val="nl-NL"/>
          </w:rPr>
          <w:t xml:space="preserve"> blockchain</w:t>
        </w:r>
      </w:ins>
      <w:ins w:id="72" w:author="Marvin Z" w:date="2018-11-19T10:07:00Z">
        <w:r w:rsidR="00AB4EF3">
          <w:rPr>
            <w:rFonts w:ascii="Courier" w:hAnsi="Courier" w:cs="Courier New"/>
            <w:lang w:val="nl-NL"/>
          </w:rPr>
          <w:t>” en “</w:t>
        </w:r>
      </w:ins>
      <w:ins w:id="73" w:author="Marvin Z" w:date="2018-11-19T10:08:00Z">
        <w:r w:rsidR="00AB4EF3">
          <w:rPr>
            <w:rFonts w:ascii="Courier" w:hAnsi="Courier" w:cs="Courier New"/>
            <w:lang w:val="nl-NL"/>
          </w:rPr>
          <w:t xml:space="preserve">Hoe test </w:t>
        </w:r>
      </w:ins>
      <w:ins w:id="74" w:author="Marvin Z" w:date="2018-11-19T10:09:00Z">
        <w:r w:rsidR="00AB4EF3">
          <w:rPr>
            <w:rFonts w:ascii="Courier" w:hAnsi="Courier" w:cs="Courier New"/>
            <w:lang w:val="nl-NL"/>
          </w:rPr>
          <w:t>je smart</w:t>
        </w:r>
      </w:ins>
      <w:ins w:id="75" w:author="Marvin Z" w:date="2018-11-19T11:28:00Z">
        <w:r w:rsidR="006D7A58">
          <w:rPr>
            <w:rFonts w:ascii="Courier" w:hAnsi="Courier" w:cs="Courier New"/>
            <w:lang w:val="nl-NL"/>
          </w:rPr>
          <w:t xml:space="preserve"> </w:t>
        </w:r>
      </w:ins>
      <w:ins w:id="76" w:author="Marvin Z" w:date="2018-11-19T10:09:00Z">
        <w:r w:rsidR="00AB4EF3">
          <w:rPr>
            <w:rFonts w:ascii="Courier" w:hAnsi="Courier" w:cs="Courier New"/>
            <w:lang w:val="nl-NL"/>
          </w:rPr>
          <w:t>contracts</w:t>
        </w:r>
      </w:ins>
      <w:ins w:id="77" w:author="Marvin Z" w:date="2018-11-19T10:07:00Z">
        <w:r w:rsidR="00AB4EF3">
          <w:rPr>
            <w:rFonts w:ascii="Courier" w:hAnsi="Courier" w:cs="Courier New"/>
            <w:lang w:val="nl-NL"/>
          </w:rPr>
          <w:t>”.</w:t>
        </w:r>
      </w:ins>
    </w:p>
    <w:p w14:paraId="08B91E63" w14:textId="77777777" w:rsidR="00AB4EF3" w:rsidRDefault="00AB4EF3" w:rsidP="00BE451D">
      <w:pPr>
        <w:rPr>
          <w:ins w:id="78" w:author="Marvin Z" w:date="2018-11-19T10:07:00Z"/>
          <w:rFonts w:ascii="Courier" w:hAnsi="Courier" w:cs="Courier New"/>
          <w:lang w:val="nl-NL"/>
        </w:rPr>
      </w:pPr>
    </w:p>
    <w:p w14:paraId="28115C6C" w14:textId="03CDECF6" w:rsidR="00D844FA" w:rsidRDefault="001F5881" w:rsidP="00AB4EF3">
      <w:pPr>
        <w:rPr>
          <w:rFonts w:ascii="Courier" w:hAnsi="Courier" w:cs="Courier New"/>
          <w:lang w:val="nl-NL"/>
        </w:rPr>
      </w:pPr>
      <w:del w:id="79" w:author="Marvin Z" w:date="2018-11-19T10:07:00Z">
        <w:r w:rsidDel="00AB4EF3">
          <w:rPr>
            <w:rFonts w:ascii="Courier" w:hAnsi="Courier" w:cs="Courier New"/>
            <w:lang w:val="nl-NL"/>
          </w:rPr>
          <w:delText xml:space="preserve"> </w:delText>
        </w:r>
      </w:del>
      <w:r>
        <w:rPr>
          <w:rFonts w:ascii="Courier" w:hAnsi="Courier" w:cs="Courier New"/>
          <w:lang w:val="nl-NL"/>
        </w:rPr>
        <w:t>Deze vragen heb ik gaande mijn stage onderzocht en beantwoord.</w:t>
      </w:r>
      <w:ins w:id="80" w:author="Marvin Z" w:date="2018-11-19T10:09:00Z">
        <w:r w:rsidR="00AB4EF3">
          <w:rPr>
            <w:rFonts w:ascii="Courier" w:hAnsi="Courier" w:cs="Courier New"/>
            <w:lang w:val="nl-NL"/>
          </w:rPr>
          <w:t xml:space="preserve"> </w:t>
        </w:r>
      </w:ins>
      <w:del w:id="81" w:author="Marvin Z" w:date="2018-11-19T10:09:00Z">
        <w:r w:rsidDel="00AB4EF3">
          <w:rPr>
            <w:rFonts w:ascii="Courier" w:hAnsi="Courier" w:cs="Courier New"/>
            <w:lang w:val="nl-NL"/>
          </w:rPr>
          <w:delText xml:space="preserve"> </w:delText>
        </w:r>
      </w:del>
      <w:r>
        <w:rPr>
          <w:rFonts w:ascii="Courier" w:hAnsi="Courier" w:cs="Courier New"/>
          <w:lang w:val="nl-NL"/>
        </w:rPr>
        <w:t>Deze vragen moesten ook wel beantwoord worden anders kon ik niet de software maken die nu opgeleverd wordt.</w:t>
      </w:r>
      <w:commentRangeEnd w:id="57"/>
      <w:ins w:id="82" w:author="Marvin Z" w:date="2018-11-19T10:09:00Z">
        <w:r w:rsidR="00AB4EF3">
          <w:rPr>
            <w:rFonts w:ascii="Courier" w:hAnsi="Courier" w:cs="Courier New"/>
            <w:lang w:val="nl-NL"/>
          </w:rPr>
          <w:t xml:space="preserve"> </w:t>
        </w:r>
        <w:r w:rsidR="00AB4EF3">
          <w:rPr>
            <w:rFonts w:ascii="Courier" w:hAnsi="Courier" w:cs="Courier New"/>
            <w:lang w:val="nl-NL"/>
          </w:rPr>
          <w:t>Deze antwoorden zijn terug te vinden mijn blog samenvatting.</w:t>
        </w:r>
      </w:ins>
      <w:del w:id="83" w:author="Marvin Z" w:date="2018-11-19T10:09:00Z">
        <w:r w:rsidR="00D46310" w:rsidDel="00AB4EF3">
          <w:rPr>
            <w:rStyle w:val="CommentReference"/>
          </w:rPr>
          <w:commentReference w:id="57"/>
        </w:r>
        <w:commentRangeEnd w:id="58"/>
        <w:r w:rsidR="00AB4EF3" w:rsidRPr="00AB4EF3" w:rsidDel="00AB4EF3">
          <w:rPr>
            <w:rStyle w:val="CommentReference"/>
          </w:rPr>
          <w:commentReference w:id="58"/>
        </w:r>
      </w:del>
      <w:ins w:id="84" w:author="Marvin Z" w:date="2018-11-19T10:09:00Z">
        <w:r w:rsidR="00AB4EF3" w:rsidDel="00AB4EF3">
          <w:rPr>
            <w:rStyle w:val="CommentReference"/>
          </w:rPr>
          <w:t xml:space="preserve"> </w:t>
        </w:r>
      </w:ins>
    </w:p>
    <w:p w14:paraId="3D136E68" w14:textId="77777777" w:rsidR="002111A2" w:rsidRDefault="002111A2" w:rsidP="00AB4EF3">
      <w:pPr>
        <w:rPr>
          <w:rFonts w:ascii="Courier" w:hAnsi="Courier" w:cs="Courier New"/>
          <w:lang w:val="nl-NL"/>
        </w:rPr>
      </w:pPr>
    </w:p>
    <w:p w14:paraId="2D7F5716" w14:textId="77777777" w:rsidR="002111A2" w:rsidRPr="008E5312" w:rsidRDefault="002111A2" w:rsidP="00AB4EF3">
      <w:pPr>
        <w:jc w:val="center"/>
        <w:rPr>
          <w:rFonts w:ascii="Courier" w:hAnsi="Courier" w:cs="Courier New"/>
          <w:lang w:val="nl-NL"/>
        </w:rPr>
      </w:pPr>
      <w:r w:rsidRPr="008E5312">
        <w:rPr>
          <w:rFonts w:ascii="Courier" w:hAnsi="Courier" w:cs="Courier New"/>
          <w:lang w:val="nl-NL"/>
        </w:rPr>
        <w:t>INTERVIEWER</w:t>
      </w:r>
    </w:p>
    <w:p w14:paraId="093CAF87" w14:textId="4677D907" w:rsidR="002111A2" w:rsidRDefault="002111A2" w:rsidP="00AB4EF3">
      <w:pPr>
        <w:rPr>
          <w:rFonts w:ascii="Courier" w:hAnsi="Courier" w:cs="Courier New"/>
          <w:lang w:val="nl-NL"/>
        </w:rPr>
      </w:pPr>
      <w:r>
        <w:rPr>
          <w:rFonts w:ascii="Courier" w:hAnsi="Courier" w:cs="Courier New"/>
          <w:lang w:val="nl-NL"/>
        </w:rPr>
        <w:lastRenderedPageBreak/>
        <w:t>Is het niet super tof om</w:t>
      </w:r>
      <w:ins w:id="85" w:author="Marvin Z" w:date="2018-11-19T10:13:00Z">
        <w:r w:rsidR="00A318F7">
          <w:rPr>
            <w:rFonts w:ascii="Courier" w:hAnsi="Courier" w:cs="Courier New"/>
            <w:lang w:val="nl-NL"/>
          </w:rPr>
          <w:t xml:space="preserve"> fun</w:t>
        </w:r>
      </w:ins>
      <w:ins w:id="86" w:author="Marvin Z" w:date="2018-11-19T10:14:00Z">
        <w:r w:rsidR="00A318F7">
          <w:rPr>
            <w:rFonts w:ascii="Courier" w:hAnsi="Courier" w:cs="Courier New"/>
            <w:lang w:val="nl-NL"/>
          </w:rPr>
          <w:t>c</w:t>
        </w:r>
      </w:ins>
      <w:ins w:id="87" w:author="Marvin Z" w:date="2018-11-19T10:13:00Z">
        <w:r w:rsidR="00A318F7">
          <w:rPr>
            <w:rFonts w:ascii="Courier" w:hAnsi="Courier" w:cs="Courier New"/>
            <w:lang w:val="nl-NL"/>
          </w:rPr>
          <w:t>tionaliteit toe te voegen aan Slack?</w:t>
        </w:r>
      </w:ins>
      <w:del w:id="88" w:author="Marvin Z" w:date="2018-11-19T10:13:00Z">
        <w:r w:rsidDel="00A318F7">
          <w:rPr>
            <w:rFonts w:ascii="Courier" w:hAnsi="Courier" w:cs="Courier New"/>
            <w:lang w:val="nl-NL"/>
          </w:rPr>
          <w:delText xml:space="preserve"> zo diep in te gaan o</w:delText>
        </w:r>
        <w:r w:rsidDel="00A318F7">
          <w:rPr>
            <w:rFonts w:ascii="Courier" w:hAnsi="Courier" w:cs="Courier New"/>
            <w:lang w:val="nl-NL"/>
          </w:rPr>
          <w:delText>p</w:delText>
        </w:r>
      </w:del>
      <w:ins w:id="89" w:author="Marvin Z" w:date="2018-11-19T10:13:00Z">
        <w:r w:rsidR="00A318F7">
          <w:rPr>
            <w:rFonts w:ascii="Courier" w:hAnsi="Courier" w:cs="Courier New"/>
            <w:lang w:val="nl-NL"/>
          </w:rPr>
          <w:t xml:space="preserve"> Het is tenslotte</w:t>
        </w:r>
      </w:ins>
      <w:r>
        <w:rPr>
          <w:rFonts w:ascii="Courier" w:hAnsi="Courier" w:cs="Courier New"/>
          <w:lang w:val="nl-NL"/>
        </w:rPr>
        <w:t xml:space="preserve"> </w:t>
      </w:r>
      <w:commentRangeStart w:id="90"/>
      <w:r>
        <w:rPr>
          <w:rFonts w:ascii="Courier" w:hAnsi="Courier" w:cs="Courier New"/>
          <w:lang w:val="nl-NL"/>
        </w:rPr>
        <w:t>software die</w:t>
      </w:r>
      <w:ins w:id="91" w:author="Marvin Z" w:date="2018-11-19T10:13:00Z">
        <w:r w:rsidR="00A318F7">
          <w:rPr>
            <w:rFonts w:ascii="Courier" w:hAnsi="Courier" w:cs="Courier New"/>
            <w:lang w:val="nl-NL"/>
          </w:rPr>
          <w:t xml:space="preserve"> door veel bedrijven/mensen</w:t>
        </w:r>
      </w:ins>
      <w:del w:id="92" w:author="Marvin Z" w:date="2018-11-19T10:13:00Z">
        <w:r w:rsidDel="00A318F7">
          <w:rPr>
            <w:rFonts w:ascii="Courier" w:hAnsi="Courier" w:cs="Courier New"/>
            <w:lang w:val="nl-NL"/>
          </w:rPr>
          <w:delText xml:space="preserve"> je </w:delText>
        </w:r>
      </w:del>
      <w:ins w:id="93" w:author="Marvin Z" w:date="2018-11-19T10:13:00Z">
        <w:r w:rsidR="00A318F7">
          <w:rPr>
            <w:rFonts w:ascii="Courier" w:hAnsi="Courier" w:cs="Courier New"/>
            <w:lang w:val="nl-NL"/>
          </w:rPr>
          <w:t xml:space="preserve"> </w:t>
        </w:r>
      </w:ins>
      <w:r>
        <w:rPr>
          <w:rFonts w:ascii="Courier" w:hAnsi="Courier" w:cs="Courier New"/>
          <w:lang w:val="nl-NL"/>
        </w:rPr>
        <w:t>alledaags</w:t>
      </w:r>
      <w:commentRangeEnd w:id="90"/>
      <w:r w:rsidR="00D46310">
        <w:rPr>
          <w:rStyle w:val="CommentReference"/>
        </w:rPr>
        <w:commentReference w:id="90"/>
      </w:r>
      <w:r>
        <w:rPr>
          <w:rFonts w:ascii="Courier" w:hAnsi="Courier" w:cs="Courier New"/>
          <w:lang w:val="nl-NL"/>
        </w:rPr>
        <w:t xml:space="preserve"> gebruikt</w:t>
      </w:r>
      <w:ins w:id="94" w:author="Marvin Z" w:date="2018-11-19T10:13:00Z">
        <w:r w:rsidR="00A318F7">
          <w:rPr>
            <w:rFonts w:ascii="Courier" w:hAnsi="Courier" w:cs="Courier New"/>
            <w:lang w:val="nl-NL"/>
          </w:rPr>
          <w:t xml:space="preserve"> wordt</w:t>
        </w:r>
      </w:ins>
      <w:r>
        <w:rPr>
          <w:rFonts w:ascii="Courier" w:hAnsi="Courier" w:cs="Courier New"/>
          <w:lang w:val="nl-NL"/>
        </w:rPr>
        <w:t>?</w:t>
      </w:r>
    </w:p>
    <w:p w14:paraId="78267AEC" w14:textId="77777777" w:rsidR="002111A2" w:rsidRDefault="002111A2" w:rsidP="00BE451D">
      <w:pPr>
        <w:rPr>
          <w:rFonts w:ascii="Courier" w:hAnsi="Courier" w:cs="Courier New"/>
          <w:lang w:val="nl-NL"/>
        </w:rPr>
      </w:pPr>
    </w:p>
    <w:p w14:paraId="7746A85E" w14:textId="77777777" w:rsidR="002111A2" w:rsidRDefault="002111A2" w:rsidP="002111A2">
      <w:pPr>
        <w:jc w:val="center"/>
        <w:rPr>
          <w:rFonts w:ascii="Courier" w:hAnsi="Courier" w:cs="Courier New"/>
          <w:lang w:val="nl-NL"/>
        </w:rPr>
      </w:pPr>
      <w:r>
        <w:rPr>
          <w:rFonts w:ascii="Courier" w:hAnsi="Courier" w:cs="Courier New"/>
          <w:lang w:val="nl-NL"/>
        </w:rPr>
        <w:t>MARVIN</w:t>
      </w:r>
    </w:p>
    <w:p w14:paraId="6CB60912" w14:textId="2EBB0477" w:rsidR="002111A2" w:rsidRDefault="002111A2" w:rsidP="00BE451D">
      <w:pPr>
        <w:rPr>
          <w:rFonts w:ascii="Courier" w:hAnsi="Courier" w:cs="Courier New"/>
          <w:lang w:val="nl-NL"/>
        </w:rPr>
      </w:pPr>
      <w:r>
        <w:rPr>
          <w:rFonts w:ascii="Courier" w:hAnsi="Courier" w:cs="Courier New"/>
          <w:lang w:val="nl-NL"/>
        </w:rPr>
        <w:t>Ja, het is interessant</w:t>
      </w:r>
      <w:r w:rsidR="00D46310">
        <w:rPr>
          <w:rFonts w:ascii="Courier" w:hAnsi="Courier" w:cs="Courier New"/>
          <w:lang w:val="nl-NL"/>
        </w:rPr>
        <w:t xml:space="preserve"> om Slac</w:t>
      </w:r>
      <w:r w:rsidR="00D16628">
        <w:rPr>
          <w:rFonts w:ascii="Courier" w:hAnsi="Courier" w:cs="Courier New"/>
          <w:lang w:val="nl-NL"/>
        </w:rPr>
        <w:t>k</w:t>
      </w:r>
      <w:del w:id="95" w:author="Marvin Z" w:date="2018-11-19T10:13:00Z">
        <w:r w:rsidR="00D16628" w:rsidDel="00A318F7">
          <w:rPr>
            <w:rFonts w:ascii="Courier" w:hAnsi="Courier" w:cs="Courier New"/>
            <w:lang w:val="nl-NL"/>
          </w:rPr>
          <w:delText>…</w:delText>
        </w:r>
      </w:del>
      <w:r>
        <w:rPr>
          <w:rFonts w:ascii="Courier" w:hAnsi="Courier" w:cs="Courier New"/>
          <w:lang w:val="nl-NL"/>
        </w:rPr>
        <w:t xml:space="preserve"> een keertje “</w:t>
      </w:r>
      <w:r w:rsidRPr="002111A2">
        <w:rPr>
          <w:rFonts w:ascii="Courier" w:hAnsi="Courier" w:cs="Courier New"/>
          <w:i/>
          <w:lang w:val="nl-NL"/>
        </w:rPr>
        <w:t>under the hood</w:t>
      </w:r>
      <w:r>
        <w:rPr>
          <w:rFonts w:ascii="Courier" w:hAnsi="Courier" w:cs="Courier New"/>
          <w:lang w:val="nl-NL"/>
        </w:rPr>
        <w:t xml:space="preserve">” wat er allemaal gebeurt en hoe het echt daadwerkelijk aan toe gaat. </w:t>
      </w:r>
      <w:del w:id="96" w:author="Marvin Z" w:date="2018-11-19T10:14:00Z">
        <w:r w:rsidRPr="00D16628" w:rsidDel="00A318F7">
          <w:rPr>
            <w:rFonts w:ascii="Courier" w:hAnsi="Courier" w:cs="Courier New"/>
            <w:b/>
            <w:color w:val="FF0000"/>
            <w:lang w:val="nl-NL"/>
          </w:rPr>
          <w:delText>In mijn geval voeg je ook echt functionaliteit toe aan Slack.</w:delText>
        </w:r>
        <w:r w:rsidRPr="00D16628" w:rsidDel="00A318F7">
          <w:rPr>
            <w:rFonts w:ascii="Courier" w:hAnsi="Courier" w:cs="Courier New"/>
            <w:color w:val="FF0000"/>
            <w:lang w:val="nl-NL"/>
          </w:rPr>
          <w:delText xml:space="preserve"> </w:delText>
        </w:r>
        <w:r w:rsidDel="00A318F7">
          <w:rPr>
            <w:rFonts w:ascii="Courier" w:hAnsi="Courier" w:cs="Courier New"/>
            <w:lang w:val="nl-NL"/>
          </w:rPr>
          <w:delText>Deze</w:delText>
        </w:r>
      </w:del>
      <w:ins w:id="97" w:author="Marvin Z" w:date="2018-11-19T10:14:00Z">
        <w:r w:rsidR="00A318F7">
          <w:rPr>
            <w:rFonts w:ascii="Courier" w:hAnsi="Courier" w:cs="Courier New"/>
            <w:b/>
            <w:color w:val="FF0000"/>
            <w:lang w:val="nl-NL"/>
          </w:rPr>
          <w:t>Deze</w:t>
        </w:r>
      </w:ins>
      <w:r>
        <w:rPr>
          <w:rFonts w:ascii="Courier" w:hAnsi="Courier" w:cs="Courier New"/>
          <w:lang w:val="nl-NL"/>
        </w:rPr>
        <w:t xml:space="preserve"> applicatie wordt binnen Info Support gebruikt als primary chat applicatie. Door de eis te hebben dat mijn applicatie zo laagdrempelig mogelijk is vroegen ze om een Slack integratie. Er is dus gekozen voor integratie is Slack doormiddel van een </w:t>
      </w:r>
      <w:r>
        <w:rPr>
          <w:rFonts w:ascii="Courier" w:hAnsi="Courier" w:cs="Courier New"/>
          <w:i/>
          <w:lang w:val="nl-NL"/>
        </w:rPr>
        <w:t>slash commando</w:t>
      </w:r>
      <w:r>
        <w:rPr>
          <w:rFonts w:ascii="Courier" w:hAnsi="Courier" w:cs="Courier New"/>
          <w:lang w:val="nl-NL"/>
        </w:rPr>
        <w:t>. Dit zorgt er voor dat je binnen Slack een commando kan typen en dit binnenkomt bij mijn applicatie, verwerkt wordt en een reactie terug stuurt. In het begin had ik geen idee hoe dit moest, vandaar ook de onderzoekvraag “</w:t>
      </w:r>
      <w:r>
        <w:rPr>
          <w:rFonts w:ascii="Courier" w:hAnsi="Courier" w:cs="Courier New"/>
          <w:i/>
          <w:lang w:val="nl-NL"/>
        </w:rPr>
        <w:t>hoe werkt de Slack API”</w:t>
      </w:r>
      <w:r>
        <w:rPr>
          <w:rFonts w:ascii="Courier" w:hAnsi="Courier" w:cs="Courier New"/>
          <w:lang w:val="nl-NL"/>
        </w:rPr>
        <w:t xml:space="preserve">. Dat is wel grappig, </w:t>
      </w:r>
      <w:r w:rsidRPr="00D16628">
        <w:rPr>
          <w:rFonts w:ascii="Courier" w:hAnsi="Courier" w:cs="Courier New"/>
          <w:b/>
          <w:color w:val="FF0000"/>
          <w:lang w:val="nl-NL"/>
        </w:rPr>
        <w:t>ik gebruik</w:t>
      </w:r>
      <w:ins w:id="98" w:author="Marvin Z" w:date="2018-11-19T10:14:00Z">
        <w:r w:rsidR="00A318F7">
          <w:rPr>
            <w:rFonts w:ascii="Courier" w:hAnsi="Courier" w:cs="Courier New"/>
            <w:b/>
            <w:color w:val="FF0000"/>
            <w:lang w:val="nl-NL"/>
          </w:rPr>
          <w:t>te</w:t>
        </w:r>
      </w:ins>
      <w:r w:rsidRPr="00D16628">
        <w:rPr>
          <w:rFonts w:ascii="Courier" w:hAnsi="Courier" w:cs="Courier New"/>
          <w:b/>
          <w:color w:val="FF0000"/>
          <w:lang w:val="nl-NL"/>
        </w:rPr>
        <w:t xml:space="preserve"> </w:t>
      </w:r>
      <w:r w:rsidR="00901378" w:rsidRPr="00D16628">
        <w:rPr>
          <w:rFonts w:ascii="Courier" w:hAnsi="Courier" w:cs="Courier New"/>
          <w:b/>
          <w:color w:val="FF0000"/>
          <w:lang w:val="nl-NL"/>
        </w:rPr>
        <w:t>Slack wel maar zonder enige toevoeging te hoeven maken</w:t>
      </w:r>
      <w:ins w:id="99" w:author="Marvin Z" w:date="2018-11-19T10:15:00Z">
        <w:r w:rsidR="00A318F7">
          <w:rPr>
            <w:rFonts w:ascii="Courier" w:hAnsi="Courier" w:cs="Courier New"/>
            <w:b/>
            <w:color w:val="FF0000"/>
            <w:lang w:val="nl-NL"/>
          </w:rPr>
          <w:t>, hier had ik nog nooit behoefte aan.</w:t>
        </w:r>
      </w:ins>
      <w:del w:id="100" w:author="Marvin Z" w:date="2018-11-19T10:15:00Z">
        <w:r w:rsidR="00901378" w:rsidRPr="00D16628" w:rsidDel="00A318F7">
          <w:rPr>
            <w:rFonts w:ascii="Courier" w:hAnsi="Courier" w:cs="Courier New"/>
            <w:b/>
            <w:color w:val="FF0000"/>
            <w:lang w:val="nl-NL"/>
          </w:rPr>
          <w:delText>.</w:delText>
        </w:r>
      </w:del>
      <w:r w:rsidR="00901378">
        <w:rPr>
          <w:rFonts w:ascii="Courier" w:hAnsi="Courier" w:cs="Courier New"/>
          <w:lang w:val="nl-NL"/>
        </w:rPr>
        <w:t xml:space="preserve"> </w:t>
      </w:r>
      <w:del w:id="101" w:author="Marvin Z" w:date="2018-11-19T10:15:00Z">
        <w:r w:rsidR="00901378" w:rsidDel="00A318F7">
          <w:rPr>
            <w:rFonts w:ascii="Courier" w:hAnsi="Courier" w:cs="Courier New"/>
            <w:lang w:val="nl-NL"/>
          </w:rPr>
          <w:delText xml:space="preserve">Je </w:delText>
        </w:r>
      </w:del>
      <w:ins w:id="102" w:author="Marvin Z" w:date="2018-11-19T10:15:00Z">
        <w:r w:rsidR="00A318F7">
          <w:rPr>
            <w:rFonts w:ascii="Courier" w:hAnsi="Courier" w:cs="Courier New"/>
            <w:lang w:val="nl-NL"/>
          </w:rPr>
          <w:t>Uiteindelijk</w:t>
        </w:r>
        <w:r w:rsidR="00A318F7">
          <w:rPr>
            <w:rFonts w:ascii="Courier" w:hAnsi="Courier" w:cs="Courier New"/>
            <w:lang w:val="nl-NL"/>
          </w:rPr>
          <w:t xml:space="preserve"> </w:t>
        </w:r>
      </w:ins>
      <w:r w:rsidR="00901378">
        <w:rPr>
          <w:rFonts w:ascii="Courier" w:hAnsi="Courier" w:cs="Courier New"/>
          <w:lang w:val="nl-NL"/>
        </w:rPr>
        <w:t>zie</w:t>
      </w:r>
      <w:del w:id="103" w:author="Marvin Z" w:date="2018-11-19T10:15:00Z">
        <w:r w:rsidR="00901378" w:rsidDel="00A318F7">
          <w:rPr>
            <w:rFonts w:ascii="Courier" w:hAnsi="Courier" w:cs="Courier New"/>
            <w:lang w:val="nl-NL"/>
          </w:rPr>
          <w:delText>t</w:delText>
        </w:r>
      </w:del>
      <w:r w:rsidR="00901378">
        <w:rPr>
          <w:rFonts w:ascii="Courier" w:hAnsi="Courier" w:cs="Courier New"/>
          <w:lang w:val="nl-NL"/>
        </w:rPr>
        <w:t xml:space="preserve"> </w:t>
      </w:r>
      <w:ins w:id="104" w:author="Marvin Z" w:date="2018-11-19T10:15:00Z">
        <w:r w:rsidR="00A318F7">
          <w:rPr>
            <w:rFonts w:ascii="Courier" w:hAnsi="Courier" w:cs="Courier New"/>
            <w:lang w:val="nl-NL"/>
          </w:rPr>
          <w:t xml:space="preserve">je </w:t>
        </w:r>
      </w:ins>
      <w:del w:id="105" w:author="Marvin Z" w:date="2018-11-19T10:15:00Z">
        <w:r w:rsidR="00901378" w:rsidDel="00A318F7">
          <w:rPr>
            <w:rFonts w:ascii="Courier" w:hAnsi="Courier" w:cs="Courier New"/>
            <w:lang w:val="nl-NL"/>
          </w:rPr>
          <w:delText xml:space="preserve">dan </w:delText>
        </w:r>
      </w:del>
      <w:ins w:id="106" w:author="Marvin Z" w:date="2018-11-19T10:15:00Z">
        <w:r w:rsidR="00A318F7">
          <w:rPr>
            <w:rFonts w:ascii="Courier" w:hAnsi="Courier" w:cs="Courier New"/>
            <w:lang w:val="nl-NL"/>
          </w:rPr>
          <w:t xml:space="preserve"> </w:t>
        </w:r>
      </w:ins>
      <w:r w:rsidR="00901378">
        <w:rPr>
          <w:rFonts w:ascii="Courier" w:hAnsi="Courier" w:cs="Courier New"/>
          <w:lang w:val="nl-NL"/>
        </w:rPr>
        <w:t xml:space="preserve">pas hoe relatief makkelijk het is </w:t>
      </w:r>
      <w:r w:rsidR="00901378" w:rsidRPr="00D16628">
        <w:rPr>
          <w:rFonts w:ascii="Courier" w:hAnsi="Courier" w:cs="Courier New"/>
          <w:b/>
          <w:color w:val="FF0000"/>
          <w:lang w:val="nl-NL"/>
        </w:rPr>
        <w:t>om</w:t>
      </w:r>
      <w:ins w:id="107" w:author="Marvin Z" w:date="2018-11-19T10:15:00Z">
        <w:r w:rsidR="00A318F7">
          <w:rPr>
            <w:rFonts w:ascii="Courier" w:hAnsi="Courier" w:cs="Courier New"/>
            <w:b/>
            <w:color w:val="FF0000"/>
            <w:lang w:val="nl-NL"/>
          </w:rPr>
          <w:t xml:space="preserve"> een</w:t>
        </w:r>
      </w:ins>
      <w:r w:rsidR="00901378" w:rsidRPr="00D16628">
        <w:rPr>
          <w:rFonts w:ascii="Courier" w:hAnsi="Courier" w:cs="Courier New"/>
          <w:b/>
          <w:color w:val="FF0000"/>
          <w:lang w:val="nl-NL"/>
        </w:rPr>
        <w:t xml:space="preserve"> toevoegingen te maken voor Slack</w:t>
      </w:r>
      <w:r w:rsidR="00901378" w:rsidRPr="00D16628">
        <w:rPr>
          <w:rFonts w:ascii="Courier" w:hAnsi="Courier" w:cs="Courier New"/>
          <w:color w:val="FF0000"/>
          <w:lang w:val="nl-NL"/>
        </w:rPr>
        <w:t xml:space="preserve"> </w:t>
      </w:r>
      <w:r w:rsidR="00901378">
        <w:rPr>
          <w:rFonts w:ascii="Courier" w:hAnsi="Courier" w:cs="Courier New"/>
          <w:lang w:val="nl-NL"/>
        </w:rPr>
        <w:t xml:space="preserve">en als je het goed doet, het ook </w:t>
      </w:r>
      <w:commentRangeStart w:id="108"/>
      <w:r w:rsidR="00901378">
        <w:rPr>
          <w:rFonts w:ascii="Courier" w:hAnsi="Courier" w:cs="Courier New"/>
          <w:lang w:val="nl-NL"/>
        </w:rPr>
        <w:t>heel uitgebreid is.</w:t>
      </w:r>
      <w:commentRangeEnd w:id="108"/>
      <w:r w:rsidR="00D16628">
        <w:rPr>
          <w:rStyle w:val="CommentReference"/>
        </w:rPr>
        <w:commentReference w:id="108"/>
      </w:r>
      <w:ins w:id="109" w:author="Marvin Z" w:date="2018-11-19T10:15:00Z">
        <w:r w:rsidR="00A318F7">
          <w:rPr>
            <w:rFonts w:ascii="Courier" w:hAnsi="Courier" w:cs="Courier New"/>
            <w:lang w:val="nl-NL"/>
          </w:rPr>
          <w:t xml:space="preserve"> Hiermee bedoel ik dat er meer opties zijn dan alleen een tekst bericht. Je kan knoppen toevoegen die function</w:t>
        </w:r>
      </w:ins>
      <w:ins w:id="110" w:author="Marvin Z" w:date="2018-11-19T10:16:00Z">
        <w:r w:rsidR="00A318F7">
          <w:rPr>
            <w:rFonts w:ascii="Courier" w:hAnsi="Courier" w:cs="Courier New"/>
            <w:lang w:val="nl-NL"/>
          </w:rPr>
          <w:t>aliteit bieden, e</w:t>
        </w:r>
      </w:ins>
      <w:ins w:id="111" w:author="Marvin Z" w:date="2018-11-19T10:17:00Z">
        <w:r w:rsidR="00A318F7">
          <w:rPr>
            <w:rFonts w:ascii="Courier" w:hAnsi="Courier" w:cs="Courier New"/>
            <w:lang w:val="nl-NL"/>
          </w:rPr>
          <w:t>en complete workflow of zoals ik een slash commando. Hier is meer terug te vinden op api.slack.com.</w:t>
        </w:r>
      </w:ins>
    </w:p>
    <w:p w14:paraId="1E86D92C" w14:textId="77777777" w:rsidR="00D44318" w:rsidRDefault="00D44318" w:rsidP="00BE451D">
      <w:pPr>
        <w:rPr>
          <w:rFonts w:ascii="Courier" w:hAnsi="Courier" w:cs="Courier New"/>
          <w:lang w:val="nl-NL"/>
        </w:rPr>
      </w:pPr>
    </w:p>
    <w:p w14:paraId="36463A89" w14:textId="77777777" w:rsidR="00D44318" w:rsidRPr="008E5312" w:rsidRDefault="00D44318" w:rsidP="00D44318">
      <w:pPr>
        <w:jc w:val="center"/>
        <w:rPr>
          <w:rFonts w:ascii="Courier" w:hAnsi="Courier" w:cs="Courier New"/>
          <w:lang w:val="nl-NL"/>
        </w:rPr>
      </w:pPr>
      <w:r w:rsidRPr="008E5312">
        <w:rPr>
          <w:rFonts w:ascii="Courier" w:hAnsi="Courier" w:cs="Courier New"/>
          <w:lang w:val="nl-NL"/>
        </w:rPr>
        <w:t>INTERVIEWER</w:t>
      </w:r>
    </w:p>
    <w:p w14:paraId="3F407389" w14:textId="77777777" w:rsidR="00D44318" w:rsidRDefault="00D44318" w:rsidP="00BE451D">
      <w:pPr>
        <w:rPr>
          <w:rFonts w:ascii="Courier" w:hAnsi="Courier" w:cs="Courier New"/>
          <w:lang w:val="nl-NL"/>
        </w:rPr>
      </w:pPr>
      <w:r>
        <w:rPr>
          <w:rFonts w:ascii="Courier" w:hAnsi="Courier" w:cs="Courier New"/>
          <w:lang w:val="nl-NL"/>
        </w:rPr>
        <w:t>Hoe integreer je een blockchain in je applicatie en op welke manier heb je het DOT-framework daarbij gebruikt?</w:t>
      </w:r>
    </w:p>
    <w:p w14:paraId="269D197A" w14:textId="77777777" w:rsidR="00D44318" w:rsidRDefault="00D44318" w:rsidP="00BE451D">
      <w:pPr>
        <w:rPr>
          <w:rFonts w:ascii="Courier" w:hAnsi="Courier" w:cs="Courier New"/>
          <w:lang w:val="nl-NL"/>
        </w:rPr>
      </w:pPr>
    </w:p>
    <w:p w14:paraId="73E71477" w14:textId="77777777" w:rsidR="00D44318" w:rsidRDefault="00D44318" w:rsidP="00D44318">
      <w:pPr>
        <w:jc w:val="center"/>
        <w:rPr>
          <w:rFonts w:ascii="Courier" w:hAnsi="Courier" w:cs="Courier New"/>
          <w:lang w:val="nl-NL"/>
        </w:rPr>
      </w:pPr>
      <w:r>
        <w:rPr>
          <w:rFonts w:ascii="Courier" w:hAnsi="Courier" w:cs="Courier New"/>
          <w:lang w:val="nl-NL"/>
        </w:rPr>
        <w:t>MARVIN</w:t>
      </w:r>
    </w:p>
    <w:p w14:paraId="03090D73" w14:textId="69275C06" w:rsidR="00D44318" w:rsidRDefault="00D44318" w:rsidP="00BE451D">
      <w:pPr>
        <w:rPr>
          <w:rFonts w:ascii="Courier" w:hAnsi="Courier" w:cs="Courier New"/>
          <w:lang w:val="nl-NL"/>
        </w:rPr>
      </w:pPr>
      <w:r>
        <w:rPr>
          <w:rFonts w:ascii="Courier" w:hAnsi="Courier" w:cs="Courier New"/>
          <w:lang w:val="nl-NL"/>
        </w:rPr>
        <w:t>Mijn hoofdvraag was inderdaad “</w:t>
      </w:r>
      <w:r w:rsidRPr="00D44318">
        <w:rPr>
          <w:rFonts w:ascii="Courier" w:hAnsi="Courier" w:cs="Courier New"/>
          <w:i/>
          <w:lang w:val="nl-NL"/>
        </w:rPr>
        <w:t>Hoe integreer je een blockchain in je applicatie</w:t>
      </w:r>
      <w:r>
        <w:rPr>
          <w:rFonts w:ascii="Courier" w:hAnsi="Courier" w:cs="Courier New"/>
          <w:i/>
          <w:lang w:val="nl-NL"/>
        </w:rPr>
        <w:t>”</w:t>
      </w:r>
      <w:r>
        <w:rPr>
          <w:rFonts w:ascii="Courier" w:hAnsi="Courier" w:cs="Courier New"/>
          <w:lang w:val="nl-NL"/>
        </w:rPr>
        <w:t xml:space="preserve">. Om deze vraag op te lossen heb ik gebruik gemaakt van het DOT-framework. Ik heb gebruik gemaakt van </w:t>
      </w:r>
      <w:r w:rsidRPr="00D44318">
        <w:rPr>
          <w:rFonts w:ascii="Courier" w:hAnsi="Courier" w:cs="Courier New"/>
          <w:lang w:val="nl-NL"/>
        </w:rPr>
        <w:t>Library</w:t>
      </w:r>
      <w:r>
        <w:rPr>
          <w:rFonts w:ascii="Courier" w:hAnsi="Courier" w:cs="Courier New"/>
          <w:lang w:val="nl-NL"/>
        </w:rPr>
        <w:t xml:space="preserve"> en </w:t>
      </w:r>
      <w:r w:rsidRPr="00D44318">
        <w:rPr>
          <w:rFonts w:ascii="Courier" w:hAnsi="Courier" w:cs="Courier New"/>
          <w:lang w:val="nl-NL"/>
        </w:rPr>
        <w:t>Workshop</w:t>
      </w:r>
      <w:r>
        <w:rPr>
          <w:rFonts w:ascii="Courier" w:hAnsi="Courier" w:cs="Courier New"/>
          <w:lang w:val="nl-NL"/>
        </w:rPr>
        <w:t>. Ik ben begonnen met mezelf in te lezen hoe het werkt; dit is het stukje community research. Ook heb ik naar tutorials gekeken op medium.com, dit is een blog website. Hier heb ik ook gekeken naar wat de werkelijke design-patterns zijn die gebruikt worden. Door dit onderzoek kwam ik erachter dat er gebruik gemaakt wordt van web3 als tussenlaag. De blockchain is aanspreekbaar door functies aan te roepen via web3. Omdat de applicatie geschreven is in een JVM taal is er gezocht naar een library. Dit is de library web3j geworden, web3 voor Java. Met deze informatie heb ik een prototype gemaakt in de Workshop. Het prototype was eerst verbinding krijgen met de blockchain en opvragen wat mijn adres is. Als dit eenmaal werkt is geverifieerd dat je verbinding hebt met de blockchain. Vanaf dat moment kan je steeds verdere stappen maken, je ether opvragen, je contract deployen en uiteindelijk functies aanroepen van je contract.</w:t>
      </w:r>
      <w:ins w:id="112" w:author="Marvin Z" w:date="2018-11-19T10:26:00Z">
        <w:r w:rsidR="00DB1E77">
          <w:rPr>
            <w:rFonts w:ascii="Courier" w:hAnsi="Courier" w:cs="Courier New"/>
            <w:lang w:val="nl-NL"/>
          </w:rPr>
          <w:t xml:space="preserve"> Als er </w:t>
        </w:r>
        <w:r w:rsidR="00A61D36">
          <w:rPr>
            <w:rFonts w:ascii="Courier" w:hAnsi="Courier" w:cs="Courier New"/>
            <w:lang w:val="nl-NL"/>
          </w:rPr>
          <w:t xml:space="preserve">vanuit Slack een webhook post binnen komt bij mijn applicatie zal het commando verwerkt worden en roept die </w:t>
        </w:r>
        <w:r w:rsidR="00A61D36">
          <w:rPr>
            <w:rFonts w:ascii="Courier" w:hAnsi="Courier" w:cs="Courier New"/>
            <w:lang w:val="nl-NL"/>
          </w:rPr>
          <w:lastRenderedPageBreak/>
          <w:t xml:space="preserve">uiteindelijk functies aan via web3j op de blockchain om de bonus op te slaan. </w:t>
        </w:r>
      </w:ins>
      <w:del w:id="113" w:author="Marvin Z" w:date="2018-11-19T10:26:00Z">
        <w:r w:rsidDel="00DB1E77">
          <w:rPr>
            <w:rFonts w:ascii="Courier" w:hAnsi="Courier" w:cs="Courier New"/>
            <w:lang w:val="nl-NL"/>
          </w:rPr>
          <w:delText xml:space="preserve"> </w:delText>
        </w:r>
        <w:r w:rsidR="007A1CCE" w:rsidDel="00DB1E77">
          <w:rPr>
            <w:rFonts w:ascii="Courier" w:hAnsi="Courier" w:cs="Courier New"/>
            <w:lang w:val="nl-NL"/>
          </w:rPr>
          <w:delText xml:space="preserve">Zo maak je dus gebruik van de blockchain binnen je applicatie. </w:delText>
        </w:r>
      </w:del>
    </w:p>
    <w:p w14:paraId="0D559DC4" w14:textId="77777777" w:rsidR="007A1CCE" w:rsidRDefault="007A1CCE" w:rsidP="00BE451D">
      <w:pPr>
        <w:rPr>
          <w:rFonts w:ascii="Courier" w:hAnsi="Courier" w:cs="Courier New"/>
          <w:lang w:val="nl-NL"/>
        </w:rPr>
      </w:pPr>
    </w:p>
    <w:p w14:paraId="28922965" w14:textId="77777777" w:rsidR="007A1CCE" w:rsidRDefault="007A1CCE" w:rsidP="007A1CCE">
      <w:pPr>
        <w:jc w:val="center"/>
        <w:rPr>
          <w:rFonts w:ascii="Courier" w:hAnsi="Courier" w:cs="Courier New"/>
          <w:lang w:val="nl-NL"/>
        </w:rPr>
      </w:pPr>
      <w:r>
        <w:rPr>
          <w:rFonts w:ascii="Courier" w:hAnsi="Courier" w:cs="Courier New"/>
          <w:lang w:val="nl-NL"/>
        </w:rPr>
        <w:t>INTERVIEWER</w:t>
      </w:r>
    </w:p>
    <w:p w14:paraId="0A4AD337" w14:textId="77777777" w:rsidR="007A1CCE" w:rsidRDefault="007A1CCE" w:rsidP="00BE451D">
      <w:pPr>
        <w:rPr>
          <w:rFonts w:ascii="Courier" w:hAnsi="Courier" w:cs="Courier New"/>
          <w:lang w:val="nl-NL"/>
        </w:rPr>
      </w:pPr>
      <w:r>
        <w:rPr>
          <w:rFonts w:ascii="Courier" w:hAnsi="Courier" w:cs="Courier New"/>
          <w:lang w:val="nl-NL"/>
        </w:rPr>
        <w:t>Zijn er veel afwijking en/of veranderingen geweest?</w:t>
      </w:r>
    </w:p>
    <w:p w14:paraId="73958CCD" w14:textId="77777777" w:rsidR="007A1CCE" w:rsidRDefault="007A1CCE" w:rsidP="00BE451D">
      <w:pPr>
        <w:rPr>
          <w:rFonts w:ascii="Courier" w:hAnsi="Courier" w:cs="Courier New"/>
          <w:lang w:val="nl-NL"/>
        </w:rPr>
      </w:pPr>
    </w:p>
    <w:p w14:paraId="4B479649" w14:textId="77777777" w:rsidR="007A1CCE" w:rsidRDefault="007A1CCE" w:rsidP="007A1CCE">
      <w:pPr>
        <w:jc w:val="center"/>
        <w:rPr>
          <w:rFonts w:ascii="Courier" w:hAnsi="Courier" w:cs="Courier New"/>
          <w:lang w:val="nl-NL"/>
        </w:rPr>
      </w:pPr>
      <w:r>
        <w:rPr>
          <w:rFonts w:ascii="Courier" w:hAnsi="Courier" w:cs="Courier New"/>
          <w:lang w:val="nl-NL"/>
        </w:rPr>
        <w:t>MARVIN</w:t>
      </w:r>
    </w:p>
    <w:p w14:paraId="145D4FDB" w14:textId="57872C91" w:rsidR="007A1CCE" w:rsidRDefault="007A1CCE" w:rsidP="007A1CCE">
      <w:pPr>
        <w:rPr>
          <w:rFonts w:ascii="Courier" w:hAnsi="Courier" w:cs="Courier New"/>
          <w:lang w:val="nl-NL"/>
        </w:rPr>
      </w:pPr>
      <w:r>
        <w:rPr>
          <w:rFonts w:ascii="Courier" w:hAnsi="Courier" w:cs="Courier New"/>
          <w:lang w:val="nl-NL"/>
        </w:rPr>
        <w:t xml:space="preserve">In het begin waren de grotere lijnen duidelijk maar nog niet de details. Ik ben begonnen met het eerste project, dit project had alleen een Slack integratie. Deze kon een slash commando verwerken en naar de blockchain doorzetten. Dat werkte maar dat was het ook wel, het was niet uitbreidbaar maar het was de eerste versie dus dat maakte niet uit. Toen kwam de vraag vanuit de PO om een extra chat applicatie toe te voegen: facebook. Gaat dat lukken in deze Sprint? </w:t>
      </w:r>
      <w:commentRangeStart w:id="114"/>
      <w:r>
        <w:rPr>
          <w:rFonts w:ascii="Courier" w:hAnsi="Courier" w:cs="Courier New"/>
          <w:lang w:val="nl-NL"/>
        </w:rPr>
        <w:t>Ik zei daar vol vertrouwen ja op terwijl ik wel wist dat ik de applicatie zou gaan moeten omgooien.</w:t>
      </w:r>
      <w:ins w:id="115" w:author="Marvin Z" w:date="2018-11-19T10:38:00Z">
        <w:r w:rsidR="008C604B">
          <w:rPr>
            <w:rFonts w:ascii="Courier" w:hAnsi="Courier" w:cs="Courier New"/>
            <w:lang w:val="nl-NL"/>
          </w:rPr>
          <w:t xml:space="preserve"> Ik was in mijn achterhoofd al een oplossing aan het bedenken</w:t>
        </w:r>
      </w:ins>
      <w:del w:id="116" w:author="Marvin Z" w:date="2018-11-19T10:38:00Z">
        <w:r w:rsidDel="008C604B">
          <w:rPr>
            <w:rFonts w:ascii="Courier" w:hAnsi="Courier" w:cs="Courier New"/>
            <w:lang w:val="nl-NL"/>
          </w:rPr>
          <w:delText xml:space="preserve"> </w:delText>
        </w:r>
      </w:del>
      <w:commentRangeEnd w:id="114"/>
      <w:ins w:id="117" w:author="Marvin Z" w:date="2018-11-19T10:38:00Z">
        <w:r w:rsidR="008C604B">
          <w:rPr>
            <w:rFonts w:ascii="Courier" w:hAnsi="Courier" w:cs="Courier New"/>
            <w:lang w:val="nl-NL"/>
          </w:rPr>
          <w:t>.</w:t>
        </w:r>
        <w:r w:rsidR="008C604B">
          <w:rPr>
            <w:rFonts w:ascii="Courier" w:hAnsi="Courier" w:cs="Courier New"/>
            <w:lang w:val="nl-NL"/>
          </w:rPr>
          <w:t xml:space="preserve"> Toen ik begon was a</w:t>
        </w:r>
      </w:ins>
      <w:r w:rsidR="00D16628">
        <w:rPr>
          <w:rStyle w:val="CommentReference"/>
        </w:rPr>
        <w:commentReference w:id="114"/>
      </w:r>
      <w:del w:id="118" w:author="Marvin Z" w:date="2018-11-19T10:38:00Z">
        <w:r w:rsidDel="008C604B">
          <w:rPr>
            <w:rFonts w:ascii="Courier" w:hAnsi="Courier" w:cs="Courier New"/>
            <w:lang w:val="nl-NL"/>
          </w:rPr>
          <w:delText xml:space="preserve">Alles </w:delText>
        </w:r>
      </w:del>
      <w:ins w:id="119" w:author="Marvin Z" w:date="2018-11-19T10:38:00Z">
        <w:r w:rsidR="008C604B">
          <w:rPr>
            <w:rFonts w:ascii="Courier" w:hAnsi="Courier" w:cs="Courier New"/>
            <w:lang w:val="nl-NL"/>
          </w:rPr>
          <w:t xml:space="preserve">lles </w:t>
        </w:r>
      </w:ins>
      <w:del w:id="120" w:author="Marvin Z" w:date="2018-11-19T10:38:00Z">
        <w:r w:rsidDel="008C604B">
          <w:rPr>
            <w:rFonts w:ascii="Courier" w:hAnsi="Courier" w:cs="Courier New"/>
            <w:lang w:val="nl-NL"/>
          </w:rPr>
          <w:delText xml:space="preserve">was </w:delText>
        </w:r>
      </w:del>
      <w:r>
        <w:rPr>
          <w:rFonts w:ascii="Courier" w:hAnsi="Courier" w:cs="Courier New"/>
          <w:lang w:val="nl-NL"/>
        </w:rPr>
        <w:t xml:space="preserve">gebaseerd op Slack. Wat je dan gaat doen is lagen in je applicatie toevoegen. Je maakt het meer abstract. Dan krijg je implementatie van Slack en van Facebook. Dit was de eerste afwijking, ik had hier in het begin geen rekening mee gehouden omdat ik niet wist dat dit een ding zou worden. Ik vond het wel leuk, je leert er van en je applicatie evalueert ook echt. Dit had ik uiteindelijk gemaakt door gebruik van Interfaces die geïmplementeerd </w:t>
      </w:r>
      <w:del w:id="121" w:author="bartosz" w:date="2018-11-18T11:00:00Z">
        <w:r w:rsidDel="00453C75">
          <w:rPr>
            <w:rFonts w:ascii="Courier" w:hAnsi="Courier" w:cs="Courier New"/>
            <w:lang w:val="nl-NL"/>
          </w:rPr>
          <w:delText xml:space="preserve">zouden moeten worden </w:delText>
        </w:r>
      </w:del>
      <w:ins w:id="122" w:author="bartosz" w:date="2018-11-18T11:00:00Z">
        <w:r w:rsidR="00453C75">
          <w:rPr>
            <w:rFonts w:ascii="Courier" w:hAnsi="Courier" w:cs="Courier New"/>
            <w:lang w:val="nl-NL"/>
          </w:rPr>
          <w:t xml:space="preserve">zijn </w:t>
        </w:r>
      </w:ins>
      <w:r>
        <w:rPr>
          <w:rFonts w:ascii="Courier" w:hAnsi="Courier" w:cs="Courier New"/>
          <w:lang w:val="nl-NL"/>
        </w:rPr>
        <w:t xml:space="preserve">voor elke chat service. Ik heb hier feedback op gevraagd aan Tim Mahy, de manager. Ik liet zien wat ik had gemaakt en al mijn abstractie lagen uitgelegd. Ik was wel benieuwd wat hij er van vond want in dacht dat het anders kon. </w:t>
      </w:r>
    </w:p>
    <w:p w14:paraId="5ACD3629" w14:textId="77777777" w:rsidR="007A1CCE" w:rsidRDefault="007A1CCE" w:rsidP="007A1CCE">
      <w:pPr>
        <w:rPr>
          <w:rFonts w:ascii="Courier" w:hAnsi="Courier" w:cs="Courier New"/>
          <w:lang w:val="nl-NL"/>
        </w:rPr>
      </w:pPr>
    </w:p>
    <w:p w14:paraId="0DA3A62E" w14:textId="02126982" w:rsidR="00C970F7" w:rsidRDefault="007A1CCE" w:rsidP="007A1CCE">
      <w:pPr>
        <w:rPr>
          <w:rFonts w:ascii="Courier" w:hAnsi="Courier" w:cs="Courier New"/>
          <w:lang w:val="nl-NL"/>
        </w:rPr>
      </w:pPr>
      <w:r>
        <w:rPr>
          <w:rFonts w:ascii="Courier" w:hAnsi="Courier" w:cs="Courier New"/>
          <w:lang w:val="nl-NL"/>
        </w:rPr>
        <w:t xml:space="preserve">Hij heeft toen tijd gemaakt en we hebben samen door de code heen gelopen. Hij vond het mooi maar hij zou het anders gedaan hebben. </w:t>
      </w:r>
      <w:commentRangeStart w:id="123"/>
      <w:r>
        <w:rPr>
          <w:rFonts w:ascii="Courier" w:hAnsi="Courier" w:cs="Courier New"/>
          <w:lang w:val="nl-NL"/>
        </w:rPr>
        <w:t xml:space="preserve">Alle afspraken staan nu vastgelegd in interfaces en die zijn alleen beschikbaar binnen JVM land. </w:t>
      </w:r>
      <w:commentRangeEnd w:id="123"/>
      <w:ins w:id="124" w:author="Marvin Z" w:date="2018-11-19T10:38:00Z">
        <w:r w:rsidR="008F6CD2">
          <w:rPr>
            <w:rFonts w:ascii="Courier" w:hAnsi="Courier" w:cs="Courier New"/>
            <w:lang w:val="nl-NL"/>
          </w:rPr>
          <w:t>Dit is nade</w:t>
        </w:r>
      </w:ins>
      <w:ins w:id="125" w:author="Marvin Z" w:date="2018-11-19T10:39:00Z">
        <w:r w:rsidR="008F6CD2">
          <w:rPr>
            <w:rFonts w:ascii="Courier" w:hAnsi="Courier" w:cs="Courier New"/>
            <w:lang w:val="nl-NL"/>
          </w:rPr>
          <w:t xml:space="preserve">lig als je het uitbreidbaar wil maken voor een niet-JVM taal. </w:t>
        </w:r>
      </w:ins>
      <w:r w:rsidR="00453C75">
        <w:rPr>
          <w:rStyle w:val="CommentReference"/>
        </w:rPr>
        <w:commentReference w:id="123"/>
      </w:r>
      <w:del w:id="126" w:author="Marvin Z" w:date="2018-11-19T10:39:00Z">
        <w:r w:rsidDel="008F6CD2">
          <w:rPr>
            <w:rFonts w:ascii="Courier" w:hAnsi="Courier" w:cs="Courier New"/>
            <w:lang w:val="nl-NL"/>
          </w:rPr>
          <w:delText xml:space="preserve">Deze </w:delText>
        </w:r>
      </w:del>
      <w:ins w:id="127" w:author="Marvin Z" w:date="2018-11-19T10:39:00Z">
        <w:r w:rsidR="008F6CD2">
          <w:rPr>
            <w:rStyle w:val="CommentReference"/>
          </w:rPr>
          <w:t>De</w:t>
        </w:r>
        <w:r w:rsidR="008F6CD2">
          <w:rPr>
            <w:rFonts w:ascii="Courier" w:hAnsi="Courier" w:cs="Courier New"/>
            <w:lang w:val="nl-NL"/>
          </w:rPr>
          <w:t xml:space="preserve"> </w:t>
        </w:r>
      </w:ins>
      <w:r>
        <w:rPr>
          <w:rFonts w:ascii="Courier" w:hAnsi="Courier" w:cs="Courier New"/>
          <w:lang w:val="nl-NL"/>
        </w:rPr>
        <w:t>afspraken passen ook in het HTTP protocol en zijn dan toegankelijk voor andere partijen/applicaties/talen.</w:t>
      </w:r>
      <w:r w:rsidR="00C970F7">
        <w:rPr>
          <w:rFonts w:ascii="Courier" w:hAnsi="Courier" w:cs="Courier New"/>
          <w:lang w:val="nl-NL"/>
        </w:rPr>
        <w:t xml:space="preserve"> Qua uitbreidbaarheid is dit wel een mooie toevoeging.</w:t>
      </w:r>
      <w:ins w:id="128" w:author="Marvin Z" w:date="2018-11-19T10:39:00Z">
        <w:r w:rsidR="008F6CD2">
          <w:rPr>
            <w:rFonts w:ascii="Courier" w:hAnsi="Courier" w:cs="Courier New"/>
            <w:lang w:val="nl-NL"/>
          </w:rPr>
          <w:t xml:space="preserve"> Ook is de implementatie minder strict. Ik h</w:t>
        </w:r>
      </w:ins>
      <w:ins w:id="129" w:author="Marvin Z" w:date="2018-11-19T10:40:00Z">
        <w:r w:rsidR="008F6CD2">
          <w:rPr>
            <w:rFonts w:ascii="Courier" w:hAnsi="Courier" w:cs="Courier New"/>
            <w:lang w:val="nl-NL"/>
          </w:rPr>
          <w:t>ad een interface is het mogelijk moest maken om van lokale ids naar e-mails te gaan. Dit is helemaal niet nodig bij een REST implementatie, daar worden de e-mails direct aangeleverd. Deze had dus een “loze” implementatie die er puur was omdat het moest. Dit probleem was ook verholpen door het over HTTP</w:t>
        </w:r>
      </w:ins>
      <w:ins w:id="130" w:author="Marvin Z" w:date="2018-11-19T10:41:00Z">
        <w:r w:rsidR="008F6CD2">
          <w:rPr>
            <w:rFonts w:ascii="Courier" w:hAnsi="Courier" w:cs="Courier New"/>
            <w:lang w:val="nl-NL"/>
          </w:rPr>
          <w:t xml:space="preserve"> te gaan doen.</w:t>
        </w:r>
      </w:ins>
    </w:p>
    <w:p w14:paraId="5A2AD9AC" w14:textId="77777777" w:rsidR="00C970F7" w:rsidRDefault="00C970F7" w:rsidP="007A1CCE">
      <w:pPr>
        <w:rPr>
          <w:rFonts w:ascii="Courier" w:hAnsi="Courier" w:cs="Courier New"/>
          <w:lang w:val="nl-NL"/>
        </w:rPr>
      </w:pPr>
    </w:p>
    <w:p w14:paraId="38ED86B5" w14:textId="77777777" w:rsidR="00C970F7" w:rsidRDefault="00C970F7" w:rsidP="00C970F7">
      <w:pPr>
        <w:jc w:val="center"/>
        <w:rPr>
          <w:rFonts w:ascii="Courier" w:hAnsi="Courier" w:cs="Courier New"/>
          <w:lang w:val="nl-NL"/>
        </w:rPr>
      </w:pPr>
      <w:r>
        <w:rPr>
          <w:rFonts w:ascii="Courier" w:hAnsi="Courier" w:cs="Courier New"/>
          <w:lang w:val="nl-NL"/>
        </w:rPr>
        <w:t>INTERVIEWER</w:t>
      </w:r>
    </w:p>
    <w:p w14:paraId="0B55A4D3" w14:textId="77777777" w:rsidR="00D44318" w:rsidRDefault="00C970F7" w:rsidP="007A1CCE">
      <w:pPr>
        <w:rPr>
          <w:rFonts w:ascii="Courier" w:hAnsi="Courier" w:cs="Courier New"/>
          <w:lang w:val="nl-NL"/>
        </w:rPr>
      </w:pPr>
      <w:r>
        <w:rPr>
          <w:rFonts w:ascii="Courier" w:hAnsi="Courier" w:cs="Courier New"/>
          <w:lang w:val="nl-NL"/>
        </w:rPr>
        <w:t>Oké, klinkt goed maar wat heeft het Info Support nu echt opgeleverd?</w:t>
      </w:r>
    </w:p>
    <w:p w14:paraId="6FA0E8AC" w14:textId="77777777" w:rsidR="00C970F7" w:rsidRDefault="00C970F7" w:rsidP="007A1CCE">
      <w:pPr>
        <w:rPr>
          <w:rFonts w:ascii="Courier" w:hAnsi="Courier" w:cs="Courier New"/>
          <w:lang w:val="nl-NL"/>
        </w:rPr>
      </w:pPr>
    </w:p>
    <w:p w14:paraId="0B0B0D44" w14:textId="77777777" w:rsidR="00C970F7" w:rsidRDefault="00C970F7" w:rsidP="00C970F7">
      <w:pPr>
        <w:jc w:val="center"/>
        <w:rPr>
          <w:rFonts w:ascii="Courier" w:hAnsi="Courier" w:cs="Courier New"/>
          <w:lang w:val="nl-NL"/>
        </w:rPr>
      </w:pPr>
      <w:commentRangeStart w:id="131"/>
      <w:r>
        <w:rPr>
          <w:rFonts w:ascii="Courier" w:hAnsi="Courier" w:cs="Courier New"/>
          <w:lang w:val="nl-NL"/>
        </w:rPr>
        <w:t>MARVIN</w:t>
      </w:r>
      <w:commentRangeEnd w:id="131"/>
      <w:r w:rsidR="00453C75">
        <w:rPr>
          <w:rStyle w:val="CommentReference"/>
        </w:rPr>
        <w:commentReference w:id="131"/>
      </w:r>
    </w:p>
    <w:p w14:paraId="4208AA11" w14:textId="77777777" w:rsidR="00C970F7" w:rsidRDefault="00D01A93" w:rsidP="00C970F7">
      <w:pPr>
        <w:rPr>
          <w:rFonts w:ascii="Courier" w:hAnsi="Courier" w:cs="Courier New"/>
          <w:lang w:val="nl-NL"/>
        </w:rPr>
      </w:pPr>
      <w:r>
        <w:rPr>
          <w:rFonts w:ascii="Courier" w:hAnsi="Courier" w:cs="Courier New"/>
          <w:lang w:val="nl-NL"/>
        </w:rPr>
        <w:lastRenderedPageBreak/>
        <w:t xml:space="preserve">Het resultaat is een volledig werkende applicatie met Slack </w:t>
      </w:r>
      <w:commentRangeStart w:id="132"/>
      <w:commentRangeStart w:id="133"/>
      <w:r>
        <w:rPr>
          <w:rFonts w:ascii="Courier" w:hAnsi="Courier" w:cs="Courier New"/>
          <w:lang w:val="nl-NL"/>
        </w:rPr>
        <w:t>integratie</w:t>
      </w:r>
      <w:commentRangeEnd w:id="132"/>
      <w:r w:rsidR="00453C75">
        <w:rPr>
          <w:rStyle w:val="CommentReference"/>
        </w:rPr>
        <w:commentReference w:id="132"/>
      </w:r>
      <w:commentRangeEnd w:id="133"/>
      <w:r w:rsidR="008F6CD2">
        <w:rPr>
          <w:rStyle w:val="CommentReference"/>
        </w:rPr>
        <w:commentReference w:id="133"/>
      </w:r>
      <w:r>
        <w:rPr>
          <w:rFonts w:ascii="Courier" w:hAnsi="Courier" w:cs="Courier New"/>
          <w:lang w:val="nl-NL"/>
        </w:rPr>
        <w:t>. Je kan op Slack een commando uitvoeren die een bonus geeft een je collega en deze zal opgeslagen worden op de blockchain. Deze is zichtbaar bij iedereen. Het bestaat uit een Core project, Slack integratie, Facebook integratie (POC) en een web interface waar je je bonus punten kunt inzien en verzilveren.</w:t>
      </w:r>
    </w:p>
    <w:p w14:paraId="61712923" w14:textId="77777777" w:rsidR="00D01A93" w:rsidRDefault="00D01A93" w:rsidP="00C970F7">
      <w:pPr>
        <w:rPr>
          <w:rFonts w:ascii="Courier" w:hAnsi="Courier" w:cs="Courier New"/>
          <w:lang w:val="nl-NL"/>
        </w:rPr>
      </w:pPr>
    </w:p>
    <w:p w14:paraId="4D44112F" w14:textId="77777777" w:rsidR="00D01A93" w:rsidRDefault="00D01A93" w:rsidP="00C970F7">
      <w:pPr>
        <w:rPr>
          <w:rFonts w:ascii="Courier" w:hAnsi="Courier" w:cs="Courier New"/>
          <w:lang w:val="nl-NL"/>
        </w:rPr>
      </w:pPr>
      <w:r>
        <w:rPr>
          <w:rFonts w:ascii="Courier" w:hAnsi="Courier" w:cs="Courier New"/>
          <w:lang w:val="nl-NL"/>
        </w:rPr>
        <w:t>Er is ook een web API beschikbaar gemaakt die beveiligd is met OAuth. Een geregistreerde applicatie kan gebruik maken van deze API zodat er eventueel een andere front-end gemaakt kan worden.</w:t>
      </w:r>
    </w:p>
    <w:p w14:paraId="47542060" w14:textId="77777777" w:rsidR="00D01A93" w:rsidRDefault="00D01A93" w:rsidP="00C970F7">
      <w:pPr>
        <w:rPr>
          <w:rFonts w:ascii="Courier" w:hAnsi="Courier" w:cs="Courier New"/>
          <w:lang w:val="nl-NL"/>
        </w:rPr>
      </w:pPr>
    </w:p>
    <w:p w14:paraId="016AD6B9" w14:textId="77777777" w:rsidR="00D01A93" w:rsidRDefault="00D01A93" w:rsidP="00D01A93">
      <w:pPr>
        <w:jc w:val="center"/>
        <w:rPr>
          <w:rFonts w:ascii="Courier" w:hAnsi="Courier" w:cs="Courier New"/>
          <w:lang w:val="nl-NL"/>
        </w:rPr>
      </w:pPr>
      <w:r>
        <w:rPr>
          <w:rFonts w:ascii="Courier" w:hAnsi="Courier" w:cs="Courier New"/>
          <w:lang w:val="nl-NL"/>
        </w:rPr>
        <w:t>INTERVIEWER</w:t>
      </w:r>
    </w:p>
    <w:p w14:paraId="7ABC347F" w14:textId="77777777" w:rsidR="00D01A93" w:rsidRDefault="00D01A93" w:rsidP="00C970F7">
      <w:pPr>
        <w:rPr>
          <w:rFonts w:ascii="Courier" w:hAnsi="Courier" w:cs="Courier New"/>
          <w:lang w:val="nl-NL"/>
        </w:rPr>
      </w:pPr>
      <w:r>
        <w:rPr>
          <w:rFonts w:ascii="Courier" w:hAnsi="Courier" w:cs="Courier New"/>
          <w:lang w:val="nl-NL"/>
        </w:rPr>
        <w:t xml:space="preserve">Wat is nu precies de </w:t>
      </w:r>
      <w:commentRangeStart w:id="134"/>
      <w:r w:rsidRPr="00453C75">
        <w:rPr>
          <w:rFonts w:ascii="Courier" w:hAnsi="Courier" w:cs="Courier New"/>
          <w:color w:val="00B0F0"/>
          <w:lang w:val="nl-NL"/>
          <w:rPrChange w:id="135" w:author="bartosz" w:date="2018-11-18T11:08:00Z">
            <w:rPr>
              <w:rFonts w:ascii="Courier" w:hAnsi="Courier" w:cs="Courier New"/>
              <w:lang w:val="nl-NL"/>
            </w:rPr>
          </w:rPrChange>
        </w:rPr>
        <w:t>invloed dan van blockchain op dit project</w:t>
      </w:r>
      <w:commentRangeEnd w:id="134"/>
      <w:r w:rsidR="00453C75">
        <w:rPr>
          <w:rStyle w:val="CommentReference"/>
        </w:rPr>
        <w:commentReference w:id="134"/>
      </w:r>
      <w:r>
        <w:rPr>
          <w:rFonts w:ascii="Courier" w:hAnsi="Courier" w:cs="Courier New"/>
          <w:lang w:val="nl-NL"/>
        </w:rPr>
        <w:t>? Waarom zit het er in en wat is nu echt de echte toevoeging?</w:t>
      </w:r>
    </w:p>
    <w:p w14:paraId="2136DC4F" w14:textId="77777777" w:rsidR="00D01A93" w:rsidRDefault="00D01A93" w:rsidP="00C970F7">
      <w:pPr>
        <w:rPr>
          <w:rFonts w:ascii="Courier" w:hAnsi="Courier" w:cs="Courier New"/>
          <w:lang w:val="nl-NL"/>
        </w:rPr>
      </w:pPr>
    </w:p>
    <w:p w14:paraId="50AE7E91" w14:textId="77777777" w:rsidR="00D01A93" w:rsidRDefault="00D01A93" w:rsidP="00D01A93">
      <w:pPr>
        <w:jc w:val="center"/>
        <w:rPr>
          <w:rFonts w:ascii="Courier" w:hAnsi="Courier" w:cs="Courier New"/>
          <w:lang w:val="nl-NL"/>
        </w:rPr>
      </w:pPr>
      <w:r>
        <w:rPr>
          <w:rFonts w:ascii="Courier" w:hAnsi="Courier" w:cs="Courier New"/>
          <w:lang w:val="nl-NL"/>
        </w:rPr>
        <w:t>MARVIN</w:t>
      </w:r>
    </w:p>
    <w:p w14:paraId="513A5F89" w14:textId="77777777" w:rsidR="00D01A93" w:rsidRDefault="00D01A93" w:rsidP="00C970F7">
      <w:pPr>
        <w:rPr>
          <w:rFonts w:ascii="Courier" w:hAnsi="Courier" w:cs="Courier New"/>
          <w:lang w:val="nl-NL"/>
        </w:rPr>
      </w:pPr>
      <w:r>
        <w:rPr>
          <w:rFonts w:ascii="Courier" w:hAnsi="Courier" w:cs="Courier New"/>
          <w:lang w:val="nl-NL"/>
        </w:rPr>
        <w:t>De blockchain was uit interesse van Info Support. Wat de blockchain nu te bieden heeft is een decentrialized manier van data opslaan die immutable is. Een gedeployed smart-contract met desbetreffende afspraken kan ook niet aangepast worden en zal altijd hetzelfde blijven, dit betreft het aantal punten wat er per maand uitgegeven kan worden, wie die uitgegeven heeft en aan wie. Dit kan niet veranderd worden en is ook toegankelijk voor de rest van de wereld.</w:t>
      </w:r>
    </w:p>
    <w:p w14:paraId="476FE2F6" w14:textId="77777777" w:rsidR="00D01A93" w:rsidRDefault="00D01A93" w:rsidP="00C970F7">
      <w:pPr>
        <w:rPr>
          <w:rFonts w:ascii="Courier" w:hAnsi="Courier" w:cs="Courier New"/>
          <w:lang w:val="nl-NL"/>
        </w:rPr>
      </w:pPr>
    </w:p>
    <w:p w14:paraId="2A62C931" w14:textId="5249E398" w:rsidR="00AB0FA7" w:rsidRDefault="00D01A93" w:rsidP="00C970F7">
      <w:pPr>
        <w:rPr>
          <w:ins w:id="136" w:author="Marvin Z" w:date="2018-11-19T10:44:00Z"/>
          <w:rFonts w:ascii="Courier" w:hAnsi="Courier" w:cs="Courier New"/>
          <w:lang w:val="nl-NL"/>
        </w:rPr>
      </w:pPr>
      <w:r>
        <w:rPr>
          <w:rFonts w:ascii="Courier" w:hAnsi="Courier" w:cs="Courier New"/>
          <w:lang w:val="nl-NL"/>
        </w:rPr>
        <w:t>Echter is het invoegen van data rechtstreeks op de blockchain wel tegengehouden. Dit is gedaan door een modifier te gebruiken die het mogelijk maakt dat functies alleen aanroepbaar zijn door degene die ook het contract gedeployed heeft (mijn applicatie dus). Dat is nu de toevoeging van blockchain.</w:t>
      </w:r>
    </w:p>
    <w:p w14:paraId="77AD29E3" w14:textId="492CEA57" w:rsidR="008F6CD2" w:rsidRDefault="008F6CD2" w:rsidP="00C970F7">
      <w:pPr>
        <w:rPr>
          <w:ins w:id="137" w:author="Marvin Z" w:date="2018-11-19T10:44:00Z"/>
          <w:rFonts w:ascii="Courier" w:hAnsi="Courier" w:cs="Courier New"/>
          <w:lang w:val="nl-NL"/>
        </w:rPr>
      </w:pPr>
    </w:p>
    <w:p w14:paraId="5B26F5A1" w14:textId="22D220BC" w:rsidR="008F6CD2" w:rsidDel="008F6CD2" w:rsidRDefault="008F6CD2" w:rsidP="00C970F7">
      <w:pPr>
        <w:rPr>
          <w:del w:id="138" w:author="Marvin Z" w:date="2018-11-19T10:44:00Z"/>
          <w:rFonts w:ascii="Courier" w:hAnsi="Courier" w:cs="Courier New"/>
          <w:lang w:val="nl-NL"/>
        </w:rPr>
      </w:pPr>
      <w:ins w:id="139" w:author="Marvin Z" w:date="2018-11-19T10:45:00Z">
        <w:r>
          <w:rPr>
            <w:rFonts w:ascii="Courier" w:hAnsi="Courier" w:cs="Courier New"/>
            <w:lang w:val="nl-NL"/>
          </w:rPr>
          <w:t>Om de volledige kracht te gebruiken van de blockchain zal je toch iets met wallets moeten doen. Dit is niet mogelijk omdat Slack hier geen ondersteuning voor heeft en het voor de eindgebruiker complexer maakt</w:t>
        </w:r>
      </w:ins>
      <w:ins w:id="140" w:author="Marvin Z" w:date="2018-11-19T10:46:00Z">
        <w:r>
          <w:rPr>
            <w:rFonts w:ascii="Courier" w:hAnsi="Courier" w:cs="Courier New"/>
            <w:lang w:val="nl-NL"/>
          </w:rPr>
          <w:t xml:space="preserve"> (wat niet de bedoeling is binnen deze opdracht)</w:t>
        </w:r>
      </w:ins>
      <w:ins w:id="141" w:author="Marvin Z" w:date="2018-11-19T10:45:00Z">
        <w:r>
          <w:rPr>
            <w:rFonts w:ascii="Courier" w:hAnsi="Courier" w:cs="Courier New"/>
            <w:lang w:val="nl-NL"/>
          </w:rPr>
          <w:t>. Eigenlijk zou je een web applicatie moeten maken met de metamask plug</w:t>
        </w:r>
      </w:ins>
      <w:ins w:id="142" w:author="Marvin Z" w:date="2018-11-19T10:46:00Z">
        <w:r>
          <w:rPr>
            <w:rFonts w:ascii="Courier" w:hAnsi="Courier" w:cs="Courier New"/>
            <w:lang w:val="nl-NL"/>
          </w:rPr>
          <w:t>-</w:t>
        </w:r>
      </w:ins>
      <w:ins w:id="143" w:author="Marvin Z" w:date="2018-11-19T10:45:00Z">
        <w:r>
          <w:rPr>
            <w:rFonts w:ascii="Courier" w:hAnsi="Courier" w:cs="Courier New"/>
            <w:lang w:val="nl-NL"/>
          </w:rPr>
          <w:t xml:space="preserve">in, op deze manier is elke gebruiker </w:t>
        </w:r>
      </w:ins>
      <w:ins w:id="144" w:author="Marvin Z" w:date="2018-11-19T10:46:00Z">
        <w:r>
          <w:rPr>
            <w:rFonts w:ascii="Courier" w:hAnsi="Courier" w:cs="Courier New"/>
            <w:lang w:val="nl-NL"/>
          </w:rPr>
          <w:t>identificeerbaar</w:t>
        </w:r>
      </w:ins>
      <w:ins w:id="145" w:author="Marvin Z" w:date="2018-11-19T10:45:00Z">
        <w:r>
          <w:rPr>
            <w:rFonts w:ascii="Courier" w:hAnsi="Courier" w:cs="Courier New"/>
            <w:lang w:val="nl-NL"/>
          </w:rPr>
          <w:t xml:space="preserve"> bij zijn</w:t>
        </w:r>
      </w:ins>
      <w:ins w:id="146" w:author="Marvin Z" w:date="2018-11-19T10:46:00Z">
        <w:r>
          <w:rPr>
            <w:rFonts w:ascii="Courier" w:hAnsi="Courier" w:cs="Courier New"/>
            <w:lang w:val="nl-NL"/>
          </w:rPr>
          <w:t xml:space="preserve"> eigen wallet en praat de webapplicatie direct met de blockchain. </w:t>
        </w:r>
      </w:ins>
      <w:ins w:id="147" w:author="Marvin Z" w:date="2018-11-19T10:47:00Z">
        <w:r>
          <w:rPr>
            <w:rFonts w:ascii="Courier" w:hAnsi="Courier" w:cs="Courier New"/>
            <w:lang w:val="nl-NL"/>
          </w:rPr>
          <w:t xml:space="preserve">Nu zit er nog steeds een centraal punt tussen; mijn API. </w:t>
        </w:r>
      </w:ins>
    </w:p>
    <w:p w14:paraId="2ACD1DC4" w14:textId="77777777" w:rsidR="00AB0FA7" w:rsidRDefault="00AB0FA7">
      <w:pPr>
        <w:rPr>
          <w:rFonts w:ascii="Courier" w:hAnsi="Courier" w:cs="Courier New"/>
          <w:lang w:val="nl-NL"/>
        </w:rPr>
      </w:pPr>
      <w:r>
        <w:rPr>
          <w:rFonts w:ascii="Courier" w:hAnsi="Courier" w:cs="Courier New"/>
          <w:lang w:val="nl-NL"/>
        </w:rPr>
        <w:br w:type="page"/>
      </w:r>
    </w:p>
    <w:p w14:paraId="19FBAE30" w14:textId="77777777" w:rsidR="00D44318" w:rsidRDefault="00D44318" w:rsidP="00D44318">
      <w:pPr>
        <w:tabs>
          <w:tab w:val="left" w:pos="2173"/>
        </w:tabs>
        <w:rPr>
          <w:rFonts w:ascii="Courier" w:hAnsi="Courier" w:cs="Courier New"/>
          <w:lang w:val="nl-NL"/>
        </w:rPr>
      </w:pPr>
    </w:p>
    <w:p w14:paraId="675633F0" w14:textId="77777777" w:rsidR="00D01A93" w:rsidRPr="00D01A93" w:rsidRDefault="00D01A93" w:rsidP="00AB0FA7">
      <w:pPr>
        <w:tabs>
          <w:tab w:val="left" w:pos="2173"/>
        </w:tabs>
        <w:jc w:val="center"/>
        <w:rPr>
          <w:rFonts w:ascii="Courier" w:hAnsi="Courier" w:cs="Courier New"/>
          <w:lang w:val="nl-NL"/>
        </w:rPr>
      </w:pPr>
      <w:r w:rsidRPr="00D01A93">
        <w:rPr>
          <w:rFonts w:ascii="Courier" w:hAnsi="Courier" w:cs="Courier New"/>
          <w:lang w:val="nl-NL"/>
        </w:rPr>
        <w:t>INTERVIEWER</w:t>
      </w:r>
    </w:p>
    <w:p w14:paraId="7113697B" w14:textId="77777777" w:rsidR="00D01A93" w:rsidRDefault="00D01A93" w:rsidP="00D44318">
      <w:pPr>
        <w:tabs>
          <w:tab w:val="left" w:pos="2173"/>
        </w:tabs>
        <w:rPr>
          <w:rFonts w:ascii="Courier" w:hAnsi="Courier" w:cs="Courier New"/>
          <w:lang w:val="nl-NL"/>
        </w:rPr>
      </w:pPr>
      <w:r w:rsidRPr="00D01A93">
        <w:rPr>
          <w:rFonts w:ascii="Courier" w:hAnsi="Courier" w:cs="Courier New"/>
          <w:lang w:val="nl-NL"/>
        </w:rPr>
        <w:t>Dus het is wat dat betreft nu ook een project geworden waar veel mensen na jou nog mee aan de slag kunnen?</w:t>
      </w:r>
    </w:p>
    <w:p w14:paraId="10C29816" w14:textId="77777777" w:rsidR="00D01A93" w:rsidRDefault="00D01A93" w:rsidP="00D44318">
      <w:pPr>
        <w:tabs>
          <w:tab w:val="left" w:pos="2173"/>
        </w:tabs>
        <w:rPr>
          <w:rFonts w:ascii="Courier" w:hAnsi="Courier" w:cs="Courier New"/>
          <w:lang w:val="nl-NL"/>
        </w:rPr>
      </w:pPr>
    </w:p>
    <w:p w14:paraId="145135F9" w14:textId="77777777" w:rsidR="00D01A93" w:rsidRDefault="00D01A93" w:rsidP="00AB0FA7">
      <w:pPr>
        <w:tabs>
          <w:tab w:val="left" w:pos="2173"/>
        </w:tabs>
        <w:jc w:val="center"/>
        <w:rPr>
          <w:rFonts w:ascii="Courier" w:hAnsi="Courier" w:cs="Courier New"/>
          <w:lang w:val="nl-NL"/>
        </w:rPr>
      </w:pPr>
      <w:r>
        <w:rPr>
          <w:rFonts w:ascii="Courier" w:hAnsi="Courier" w:cs="Courier New"/>
          <w:lang w:val="nl-NL"/>
        </w:rPr>
        <w:t>MARVIN</w:t>
      </w:r>
    </w:p>
    <w:p w14:paraId="0A904ADB" w14:textId="3775426E" w:rsidR="00D01A93" w:rsidRDefault="00D01A93" w:rsidP="00D44318">
      <w:pPr>
        <w:tabs>
          <w:tab w:val="left" w:pos="2173"/>
        </w:tabs>
        <w:rPr>
          <w:rFonts w:ascii="Courier" w:hAnsi="Courier" w:cs="Courier New"/>
          <w:lang w:val="nl-NL"/>
        </w:rPr>
      </w:pPr>
      <w:r>
        <w:rPr>
          <w:rFonts w:ascii="Courier" w:hAnsi="Courier" w:cs="Courier New"/>
          <w:lang w:val="nl-NL"/>
        </w:rPr>
        <w:t xml:space="preserve">Ja dat klopt inderdaad. Het is opgezet in micro services en er kan zo een extra micro service toegevoegd worden die ondersteuning bied voor een andere </w:t>
      </w:r>
      <w:ins w:id="148" w:author="Marvin Z" w:date="2018-11-19T10:47:00Z">
        <w:r w:rsidR="00830DC8">
          <w:rPr>
            <w:rFonts w:ascii="Courier" w:hAnsi="Courier" w:cs="Courier New"/>
            <w:lang w:val="nl-NL"/>
          </w:rPr>
          <w:t>(</w:t>
        </w:r>
      </w:ins>
      <w:r>
        <w:rPr>
          <w:rFonts w:ascii="Courier" w:hAnsi="Courier" w:cs="Courier New"/>
          <w:lang w:val="nl-NL"/>
        </w:rPr>
        <w:t>chat</w:t>
      </w:r>
      <w:ins w:id="149" w:author="Marvin Z" w:date="2018-11-19T10:47:00Z">
        <w:r w:rsidR="00830DC8">
          <w:rPr>
            <w:rFonts w:ascii="Courier" w:hAnsi="Courier" w:cs="Courier New"/>
            <w:lang w:val="nl-NL"/>
          </w:rPr>
          <w:t>)</w:t>
        </w:r>
      </w:ins>
      <w:r>
        <w:rPr>
          <w:rFonts w:ascii="Courier" w:hAnsi="Courier" w:cs="Courier New"/>
          <w:lang w:val="nl-NL"/>
        </w:rPr>
        <w:t xml:space="preserve"> service. Dit kan in elke taal zijn die ondersteuning heeft voor HTTP. Het is dus bijvoorbeeld mogelijk om een Twitter integratie in Python te maken! </w:t>
      </w:r>
      <w:commentRangeStart w:id="150"/>
      <w:r>
        <w:rPr>
          <w:rFonts w:ascii="Courier" w:hAnsi="Courier" w:cs="Courier New"/>
          <w:lang w:val="nl-NL"/>
        </w:rPr>
        <w:t>Om dit dus ook te realiseren is de applicatie ook meerdere keren veranderd van architectuur en is het uiteindelijk naar dit geëvalueerd.</w:t>
      </w:r>
      <w:commentRangeEnd w:id="150"/>
      <w:ins w:id="151" w:author="Marvin Z" w:date="2018-11-19T11:06:00Z">
        <w:r w:rsidR="00FB4ED6">
          <w:rPr>
            <w:rFonts w:ascii="Courier" w:hAnsi="Courier" w:cs="Courier New"/>
            <w:lang w:val="nl-NL"/>
          </w:rPr>
          <w:t xml:space="preserve"> Van een </w:t>
        </w:r>
      </w:ins>
      <w:ins w:id="152" w:author="Marvin Z" w:date="2018-11-19T11:27:00Z">
        <w:r w:rsidR="000378DB">
          <w:rPr>
            <w:rFonts w:ascii="Courier" w:hAnsi="Courier" w:cs="Courier New"/>
            <w:lang w:val="nl-NL"/>
          </w:rPr>
          <w:t xml:space="preserve">monoliet </w:t>
        </w:r>
      </w:ins>
      <w:ins w:id="153" w:author="Marvin Z" w:date="2018-11-19T11:06:00Z">
        <w:r w:rsidR="004E640D">
          <w:rPr>
            <w:rFonts w:ascii="Courier" w:hAnsi="Courier" w:cs="Courier New"/>
            <w:lang w:val="nl-NL"/>
          </w:rPr>
          <w:t>applicatie</w:t>
        </w:r>
      </w:ins>
      <w:r w:rsidR="00455D74">
        <w:rPr>
          <w:rStyle w:val="CommentReference"/>
        </w:rPr>
        <w:commentReference w:id="150"/>
      </w:r>
      <w:ins w:id="154" w:author="Marvin Z" w:date="2018-11-19T11:27:00Z">
        <w:r w:rsidR="000378DB">
          <w:rPr>
            <w:rFonts w:ascii="Courier" w:hAnsi="Courier" w:cs="Courier New"/>
            <w:lang w:val="nl-NL"/>
          </w:rPr>
          <w:t>, naar een monoliet applicatie die opgebouwd is uit abstracte lagen naar een micro-service architectuur!</w:t>
        </w:r>
      </w:ins>
    </w:p>
    <w:p w14:paraId="5C946C47" w14:textId="77777777" w:rsidR="00D01A93" w:rsidRDefault="00D01A93" w:rsidP="00D44318">
      <w:pPr>
        <w:tabs>
          <w:tab w:val="left" w:pos="2173"/>
        </w:tabs>
        <w:rPr>
          <w:rFonts w:ascii="Courier" w:hAnsi="Courier" w:cs="Courier New"/>
          <w:lang w:val="nl-NL"/>
        </w:rPr>
      </w:pPr>
    </w:p>
    <w:p w14:paraId="450ACCE3" w14:textId="77777777" w:rsidR="00D01A93" w:rsidRDefault="00D01A93" w:rsidP="00AB0FA7">
      <w:pPr>
        <w:tabs>
          <w:tab w:val="left" w:pos="2173"/>
        </w:tabs>
        <w:jc w:val="center"/>
        <w:rPr>
          <w:rFonts w:ascii="Courier" w:hAnsi="Courier" w:cs="Courier New"/>
          <w:lang w:val="nl-NL"/>
        </w:rPr>
      </w:pPr>
      <w:r>
        <w:rPr>
          <w:rFonts w:ascii="Courier" w:hAnsi="Courier" w:cs="Courier New"/>
          <w:lang w:val="nl-NL"/>
        </w:rPr>
        <w:t>INTERVIEWER</w:t>
      </w:r>
    </w:p>
    <w:p w14:paraId="4A630C49" w14:textId="77777777" w:rsidR="00D01A93" w:rsidRDefault="00D01A93" w:rsidP="00D44318">
      <w:pPr>
        <w:tabs>
          <w:tab w:val="left" w:pos="2173"/>
        </w:tabs>
        <w:rPr>
          <w:rFonts w:ascii="Courier" w:hAnsi="Courier" w:cs="Courier New"/>
          <w:lang w:val="nl-NL"/>
        </w:rPr>
      </w:pPr>
      <w:r>
        <w:rPr>
          <w:rFonts w:ascii="Courier" w:hAnsi="Courier" w:cs="Courier New"/>
          <w:lang w:val="nl-NL"/>
        </w:rPr>
        <w:t>De vraag is al een klein beetje gesteld, maar waar heb je nu het meeste van geleerd gezien over je hele stage periode?</w:t>
      </w:r>
    </w:p>
    <w:p w14:paraId="54DB34F8" w14:textId="77777777" w:rsidR="00D01A93" w:rsidRDefault="00D01A93" w:rsidP="00D44318">
      <w:pPr>
        <w:tabs>
          <w:tab w:val="left" w:pos="2173"/>
        </w:tabs>
        <w:rPr>
          <w:rFonts w:ascii="Courier" w:hAnsi="Courier" w:cs="Courier New"/>
          <w:lang w:val="nl-NL"/>
        </w:rPr>
      </w:pPr>
    </w:p>
    <w:p w14:paraId="788BEFDF" w14:textId="77777777" w:rsidR="00D01A93" w:rsidRDefault="00D01A93" w:rsidP="00AB0FA7">
      <w:pPr>
        <w:tabs>
          <w:tab w:val="left" w:pos="2173"/>
        </w:tabs>
        <w:jc w:val="center"/>
        <w:rPr>
          <w:rFonts w:ascii="Courier" w:hAnsi="Courier" w:cs="Courier New"/>
          <w:lang w:val="nl-NL"/>
        </w:rPr>
      </w:pPr>
      <w:r>
        <w:rPr>
          <w:rFonts w:ascii="Courier" w:hAnsi="Courier" w:cs="Courier New"/>
          <w:lang w:val="nl-NL"/>
        </w:rPr>
        <w:t>MARVIN</w:t>
      </w:r>
    </w:p>
    <w:p w14:paraId="2B7E3FCA" w14:textId="77777777" w:rsidR="00D01A93" w:rsidRDefault="00D01A93" w:rsidP="00D44318">
      <w:pPr>
        <w:tabs>
          <w:tab w:val="left" w:pos="2173"/>
        </w:tabs>
        <w:rPr>
          <w:rFonts w:ascii="Courier" w:hAnsi="Courier" w:cs="Courier New"/>
          <w:lang w:val="nl-NL"/>
        </w:rPr>
      </w:pPr>
      <w:r>
        <w:rPr>
          <w:rFonts w:ascii="Courier" w:hAnsi="Courier" w:cs="Courier New"/>
          <w:lang w:val="nl-NL"/>
        </w:rPr>
        <w:t xml:space="preserve">Ik heb het meest geleerd door het samenwerken </w:t>
      </w:r>
      <w:r w:rsidR="00AB0FA7">
        <w:rPr>
          <w:rFonts w:ascii="Courier" w:hAnsi="Courier" w:cs="Courier New"/>
          <w:lang w:val="nl-NL"/>
        </w:rPr>
        <w:t>met mijn collega’s. Je proeft de echte werksfeer en je bent ook echt hele dagen bezig. Je komt aan op je flex-werkplek en kiest een plekje. Ik heb de “normale” werktijden aangehouden, van 9 tot 5. Soms wat later</w:t>
      </w:r>
      <w:r w:rsidR="002E6008">
        <w:rPr>
          <w:rFonts w:ascii="Courier" w:hAnsi="Courier" w:cs="Courier New"/>
          <w:lang w:val="nl-NL"/>
        </w:rPr>
        <w:t xml:space="preserve">, korter of langer. Je leert hier gewoon met je vrijheid omgaan en te waarderen. Je bent hier helemaal zelf verantwoordelijk in en moet ook zelf actie ondernemen. De afspraken die gepland waren heb ik het </w:t>
      </w:r>
      <w:r w:rsidR="002E6008" w:rsidRPr="002E6008">
        <w:rPr>
          <w:rFonts w:ascii="Courier" w:hAnsi="Courier" w:cs="Courier New"/>
          <w:lang w:val="nl-NL"/>
        </w:rPr>
        <w:t xml:space="preserve">initiatief </w:t>
      </w:r>
      <w:r w:rsidR="002E6008">
        <w:rPr>
          <w:rFonts w:ascii="Courier" w:hAnsi="Courier" w:cs="Courier New"/>
          <w:lang w:val="nl-NL"/>
        </w:rPr>
        <w:t xml:space="preserve">in genomen en voorstellen gedaan qua data of demo’s te laten zien. Hetzelfde met vragen, als ik vragen had durfde ik ze ook te stellen aan mijn technisch begeleider of andere collega’s. Op deze manier leer je wel voor jezelf opkomen, ik schuif bijvoorbeeld geen problemen onder de tafel. Dat is ook totaal niet nodig binnen Info Support en dat is ook fijn. Iedereen is er om elkaar te helpen en helpt elkaar ook echt. </w:t>
      </w:r>
    </w:p>
    <w:p w14:paraId="2561F2F0" w14:textId="77777777" w:rsidR="002E6008" w:rsidDel="000378DB" w:rsidRDefault="002E6008" w:rsidP="00D44318">
      <w:pPr>
        <w:tabs>
          <w:tab w:val="left" w:pos="2173"/>
        </w:tabs>
        <w:rPr>
          <w:del w:id="155" w:author="Marvin Z" w:date="2018-11-19T11:26:00Z"/>
          <w:rFonts w:ascii="Courier" w:hAnsi="Courier" w:cs="Courier New"/>
          <w:lang w:val="nl-NL"/>
        </w:rPr>
      </w:pPr>
    </w:p>
    <w:p w14:paraId="39B1B0C3" w14:textId="77777777" w:rsidR="002E6008" w:rsidDel="000378DB" w:rsidRDefault="002E6008" w:rsidP="00D44318">
      <w:pPr>
        <w:tabs>
          <w:tab w:val="left" w:pos="2173"/>
        </w:tabs>
        <w:rPr>
          <w:del w:id="156" w:author="Marvin Z" w:date="2018-11-19T11:26:00Z"/>
          <w:rFonts w:ascii="Courier" w:hAnsi="Courier" w:cs="Courier New"/>
          <w:lang w:val="nl-NL"/>
        </w:rPr>
      </w:pPr>
    </w:p>
    <w:p w14:paraId="70D6FEEE" w14:textId="6E8246DB" w:rsidR="002E6008" w:rsidDel="000378DB" w:rsidRDefault="002E6008" w:rsidP="002E6008">
      <w:pPr>
        <w:tabs>
          <w:tab w:val="left" w:pos="2173"/>
        </w:tabs>
        <w:jc w:val="center"/>
        <w:rPr>
          <w:del w:id="157" w:author="Marvin Z" w:date="2018-11-19T11:26:00Z"/>
          <w:rFonts w:ascii="Courier" w:hAnsi="Courier" w:cs="Courier New"/>
          <w:lang w:val="nl-NL"/>
        </w:rPr>
      </w:pPr>
      <w:del w:id="158" w:author="Marvin Z" w:date="2018-11-19T11:26:00Z">
        <w:r w:rsidDel="000378DB">
          <w:rPr>
            <w:rFonts w:ascii="Courier" w:hAnsi="Courier" w:cs="Courier New"/>
            <w:lang w:val="nl-NL"/>
          </w:rPr>
          <w:delText>INTERVIEWER</w:delText>
        </w:r>
      </w:del>
    </w:p>
    <w:p w14:paraId="02FEE55A" w14:textId="5E2350FF" w:rsidR="002E6008" w:rsidDel="000378DB" w:rsidRDefault="00B05B0E" w:rsidP="00D44318">
      <w:pPr>
        <w:tabs>
          <w:tab w:val="left" w:pos="2173"/>
        </w:tabs>
        <w:rPr>
          <w:del w:id="159" w:author="Marvin Z" w:date="2018-11-19T11:26:00Z"/>
          <w:rFonts w:ascii="Courier" w:hAnsi="Courier" w:cs="Courier New"/>
          <w:lang w:val="nl-NL"/>
        </w:rPr>
      </w:pPr>
      <w:del w:id="160" w:author="Marvin Z" w:date="2018-11-19T11:26:00Z">
        <w:r w:rsidDel="000378DB">
          <w:rPr>
            <w:rFonts w:ascii="Courier" w:hAnsi="Courier" w:cs="Courier New"/>
            <w:lang w:val="nl-NL"/>
          </w:rPr>
          <w:delText>En op welke manier heeft heel deze stage periode jou beïnvloed op een keuze van werkgever na je opleiding?</w:delText>
        </w:r>
      </w:del>
    </w:p>
    <w:p w14:paraId="07B16EF6" w14:textId="2E94540A" w:rsidR="00B05B0E" w:rsidDel="000378DB" w:rsidRDefault="00B05B0E" w:rsidP="00D44318">
      <w:pPr>
        <w:tabs>
          <w:tab w:val="left" w:pos="2173"/>
        </w:tabs>
        <w:rPr>
          <w:del w:id="161" w:author="Marvin Z" w:date="2018-11-19T11:26:00Z"/>
          <w:rFonts w:ascii="Courier" w:hAnsi="Courier" w:cs="Courier New"/>
          <w:lang w:val="nl-NL"/>
        </w:rPr>
      </w:pPr>
    </w:p>
    <w:p w14:paraId="3CFA8EDD" w14:textId="4F954D2F" w:rsidR="00B05B0E" w:rsidDel="000378DB" w:rsidRDefault="00B05B0E" w:rsidP="00B05B0E">
      <w:pPr>
        <w:tabs>
          <w:tab w:val="left" w:pos="2173"/>
        </w:tabs>
        <w:jc w:val="center"/>
        <w:rPr>
          <w:del w:id="162" w:author="Marvin Z" w:date="2018-11-19T11:26:00Z"/>
          <w:rFonts w:ascii="Courier" w:hAnsi="Courier" w:cs="Courier New"/>
          <w:lang w:val="nl-NL"/>
        </w:rPr>
      </w:pPr>
      <w:del w:id="163" w:author="Marvin Z" w:date="2018-11-19T11:26:00Z">
        <w:r w:rsidDel="000378DB">
          <w:rPr>
            <w:rFonts w:ascii="Courier" w:hAnsi="Courier" w:cs="Courier New"/>
            <w:lang w:val="nl-NL"/>
          </w:rPr>
          <w:delText>MARVIN</w:delText>
        </w:r>
      </w:del>
    </w:p>
    <w:p w14:paraId="7347874B" w14:textId="6E7FE54A" w:rsidR="00B05B0E" w:rsidDel="000378DB" w:rsidRDefault="00B05B0E" w:rsidP="00B05B0E">
      <w:pPr>
        <w:tabs>
          <w:tab w:val="left" w:pos="2173"/>
        </w:tabs>
        <w:rPr>
          <w:del w:id="164" w:author="Marvin Z" w:date="2018-11-19T11:26:00Z"/>
          <w:rFonts w:ascii="Courier" w:hAnsi="Courier" w:cs="Courier New"/>
          <w:lang w:val="nl-NL"/>
        </w:rPr>
      </w:pPr>
      <w:del w:id="165" w:author="Marvin Z" w:date="2018-11-19T11:26:00Z">
        <w:r w:rsidDel="000378DB">
          <w:rPr>
            <w:rFonts w:ascii="Courier" w:hAnsi="Courier" w:cs="Courier New"/>
            <w:lang w:val="nl-NL"/>
          </w:rPr>
          <w:delText xml:space="preserve">Ik vind het heel moeilijk om nu al te beslissen wat ik na mijn opleiding ga doen. Ik ben nu nog aan het rondkijken, er is wel heel veel vraag voor software ontwikkelaars. Dus ik ben benieuwd naar wat ze te bieden hebben en dan een keuze te maken. Deze keuze zal dan gemaakt worden rekening houdend in mijn achterhoofd dat ik vrijheid heel belangrijk vind. </w:delText>
        </w:r>
        <w:r w:rsidR="00710295" w:rsidDel="000378DB">
          <w:rPr>
            <w:rFonts w:ascii="Courier" w:hAnsi="Courier" w:cs="Courier New"/>
            <w:lang w:val="nl-NL"/>
          </w:rPr>
          <w:delText>Ik vind het heel fijn om zelf te bepalen wanneer ik werk en welke technologie stack ik gebruik. Binnen Info Support ben ik daar helemaal vrij in gelaten en dat kon ik echt waarderen.</w:delText>
        </w:r>
      </w:del>
    </w:p>
    <w:p w14:paraId="1A1E430E" w14:textId="3B8C3940" w:rsidR="00710295" w:rsidDel="000378DB" w:rsidRDefault="00710295" w:rsidP="00B05B0E">
      <w:pPr>
        <w:tabs>
          <w:tab w:val="left" w:pos="2173"/>
        </w:tabs>
        <w:rPr>
          <w:del w:id="166" w:author="Marvin Z" w:date="2018-11-19T11:26:00Z"/>
          <w:rFonts w:ascii="Courier" w:hAnsi="Courier" w:cs="Courier New"/>
          <w:lang w:val="nl-NL"/>
        </w:rPr>
      </w:pPr>
    </w:p>
    <w:p w14:paraId="15FF3ED7" w14:textId="14285DAB" w:rsidR="00710295" w:rsidDel="000378DB" w:rsidRDefault="00710295" w:rsidP="00AB7380">
      <w:pPr>
        <w:tabs>
          <w:tab w:val="left" w:pos="2173"/>
        </w:tabs>
        <w:jc w:val="center"/>
        <w:rPr>
          <w:del w:id="167" w:author="Marvin Z" w:date="2018-11-19T11:26:00Z"/>
          <w:rFonts w:ascii="Courier" w:hAnsi="Courier" w:cs="Courier New"/>
          <w:lang w:val="nl-NL"/>
        </w:rPr>
      </w:pPr>
      <w:del w:id="168" w:author="Marvin Z" w:date="2018-11-19T11:26:00Z">
        <w:r w:rsidDel="000378DB">
          <w:rPr>
            <w:rFonts w:ascii="Courier" w:hAnsi="Courier" w:cs="Courier New"/>
            <w:lang w:val="nl-NL"/>
          </w:rPr>
          <w:delText>INTERVIEWER</w:delText>
        </w:r>
      </w:del>
    </w:p>
    <w:p w14:paraId="7C1A6DE8" w14:textId="2F81BFCD" w:rsidR="00710295" w:rsidDel="000378DB" w:rsidRDefault="00710295" w:rsidP="00B05B0E">
      <w:pPr>
        <w:tabs>
          <w:tab w:val="left" w:pos="2173"/>
        </w:tabs>
        <w:rPr>
          <w:del w:id="169" w:author="Marvin Z" w:date="2018-11-19T11:26:00Z"/>
          <w:rFonts w:ascii="Courier" w:hAnsi="Courier" w:cs="Courier New"/>
          <w:lang w:val="nl-NL"/>
        </w:rPr>
      </w:pPr>
      <w:del w:id="170" w:author="Marvin Z" w:date="2018-11-19T11:26:00Z">
        <w:r w:rsidDel="000378DB">
          <w:rPr>
            <w:rFonts w:ascii="Courier" w:hAnsi="Courier" w:cs="Courier New"/>
            <w:lang w:val="nl-NL"/>
          </w:rPr>
          <w:delText>Vooral nieuw en innovatief dus? Echt on-top of things?</w:delText>
        </w:r>
      </w:del>
    </w:p>
    <w:p w14:paraId="1CF75924" w14:textId="1FA7F16B" w:rsidR="00710295" w:rsidDel="000378DB" w:rsidRDefault="00710295" w:rsidP="00B05B0E">
      <w:pPr>
        <w:tabs>
          <w:tab w:val="left" w:pos="2173"/>
        </w:tabs>
        <w:rPr>
          <w:del w:id="171" w:author="Marvin Z" w:date="2018-11-19T11:26:00Z"/>
          <w:rFonts w:ascii="Courier" w:hAnsi="Courier" w:cs="Courier New"/>
          <w:lang w:val="nl-NL"/>
        </w:rPr>
      </w:pPr>
    </w:p>
    <w:p w14:paraId="5823774B" w14:textId="6132B65F" w:rsidR="00710295" w:rsidDel="000378DB" w:rsidRDefault="00710295" w:rsidP="00AB7380">
      <w:pPr>
        <w:tabs>
          <w:tab w:val="left" w:pos="2173"/>
        </w:tabs>
        <w:jc w:val="center"/>
        <w:rPr>
          <w:del w:id="172" w:author="Marvin Z" w:date="2018-11-19T11:26:00Z"/>
          <w:rFonts w:ascii="Courier" w:hAnsi="Courier" w:cs="Courier New"/>
          <w:lang w:val="nl-NL"/>
        </w:rPr>
      </w:pPr>
      <w:del w:id="173" w:author="Marvin Z" w:date="2018-11-19T11:26:00Z">
        <w:r w:rsidDel="000378DB">
          <w:rPr>
            <w:rFonts w:ascii="Courier" w:hAnsi="Courier" w:cs="Courier New"/>
            <w:lang w:val="nl-NL"/>
          </w:rPr>
          <w:delText>MARVIN</w:delText>
        </w:r>
      </w:del>
    </w:p>
    <w:p w14:paraId="63A46172" w14:textId="5B9B3901" w:rsidR="00710295" w:rsidDel="000378DB" w:rsidRDefault="00710295" w:rsidP="00B05B0E">
      <w:pPr>
        <w:tabs>
          <w:tab w:val="left" w:pos="2173"/>
        </w:tabs>
        <w:rPr>
          <w:del w:id="174" w:author="Marvin Z" w:date="2018-11-19T11:26:00Z"/>
          <w:rFonts w:ascii="Courier" w:hAnsi="Courier" w:cs="Courier New"/>
          <w:lang w:val="nl-NL"/>
        </w:rPr>
      </w:pPr>
      <w:del w:id="175" w:author="Marvin Z" w:date="2018-11-19T11:26:00Z">
        <w:r w:rsidDel="000378DB">
          <w:rPr>
            <w:rFonts w:ascii="Courier" w:hAnsi="Courier" w:cs="Courier New"/>
            <w:lang w:val="nl-NL"/>
          </w:rPr>
          <w:delText>Ja vooral nieuw en innovatief inderdaad. Ik zou niet op een plek willen komen waar de devs al 20 jaar vastgeroest zitten en niet open staan voor nieuwe dingen. Daar zou ik echt niet blij van worden. Ik ga graag op onderzoek uit en experimenteren!</w:delText>
        </w:r>
      </w:del>
    </w:p>
    <w:p w14:paraId="343B2D27" w14:textId="77777777" w:rsidR="00710295" w:rsidRDefault="00710295" w:rsidP="00B05B0E">
      <w:pPr>
        <w:tabs>
          <w:tab w:val="left" w:pos="2173"/>
        </w:tabs>
        <w:rPr>
          <w:rFonts w:ascii="Courier" w:hAnsi="Courier" w:cs="Courier New"/>
          <w:lang w:val="nl-NL"/>
        </w:rPr>
      </w:pPr>
    </w:p>
    <w:p w14:paraId="5D4009BB" w14:textId="77777777" w:rsidR="00710295" w:rsidRDefault="00710295" w:rsidP="00AB7380">
      <w:pPr>
        <w:tabs>
          <w:tab w:val="left" w:pos="2173"/>
        </w:tabs>
        <w:jc w:val="center"/>
        <w:rPr>
          <w:rFonts w:ascii="Courier" w:hAnsi="Courier" w:cs="Courier New"/>
          <w:lang w:val="nl-NL"/>
        </w:rPr>
      </w:pPr>
      <w:r>
        <w:rPr>
          <w:rFonts w:ascii="Courier" w:hAnsi="Courier" w:cs="Courier New"/>
          <w:lang w:val="nl-NL"/>
        </w:rPr>
        <w:t>INTERVIEWER</w:t>
      </w:r>
    </w:p>
    <w:p w14:paraId="7CC23F98" w14:textId="77777777" w:rsidR="00710295" w:rsidRDefault="00710295" w:rsidP="00B05B0E">
      <w:pPr>
        <w:tabs>
          <w:tab w:val="left" w:pos="2173"/>
        </w:tabs>
        <w:rPr>
          <w:rFonts w:ascii="Courier" w:hAnsi="Courier" w:cs="Courier New"/>
          <w:lang w:val="nl-NL"/>
        </w:rPr>
      </w:pPr>
      <w:r>
        <w:rPr>
          <w:rFonts w:ascii="Courier" w:hAnsi="Courier" w:cs="Courier New"/>
          <w:lang w:val="nl-NL"/>
        </w:rPr>
        <w:t>Op welke manier zou je in het vervolg iets anders doen?</w:t>
      </w:r>
    </w:p>
    <w:p w14:paraId="430EA34E" w14:textId="77777777" w:rsidR="00710295" w:rsidRDefault="00710295" w:rsidP="00B05B0E">
      <w:pPr>
        <w:tabs>
          <w:tab w:val="left" w:pos="2173"/>
        </w:tabs>
        <w:rPr>
          <w:rFonts w:ascii="Courier" w:hAnsi="Courier" w:cs="Courier New"/>
          <w:lang w:val="nl-NL"/>
        </w:rPr>
      </w:pPr>
    </w:p>
    <w:p w14:paraId="239BAF32" w14:textId="77777777" w:rsidR="00710295" w:rsidRDefault="00710295" w:rsidP="00AB7380">
      <w:pPr>
        <w:tabs>
          <w:tab w:val="left" w:pos="2173"/>
        </w:tabs>
        <w:jc w:val="center"/>
        <w:rPr>
          <w:rFonts w:ascii="Courier" w:hAnsi="Courier" w:cs="Courier New"/>
          <w:lang w:val="nl-NL"/>
        </w:rPr>
      </w:pPr>
      <w:r>
        <w:rPr>
          <w:rFonts w:ascii="Courier" w:hAnsi="Courier" w:cs="Courier New"/>
          <w:lang w:val="nl-NL"/>
        </w:rPr>
        <w:t>MARVIN</w:t>
      </w:r>
    </w:p>
    <w:p w14:paraId="269CCC0F" w14:textId="77777777" w:rsidR="000E4B3C" w:rsidRPr="00D01A93" w:rsidRDefault="00710295" w:rsidP="00B05B0E">
      <w:pPr>
        <w:tabs>
          <w:tab w:val="left" w:pos="2173"/>
        </w:tabs>
        <w:rPr>
          <w:rFonts w:ascii="Courier" w:hAnsi="Courier" w:cs="Courier New"/>
          <w:lang w:val="nl-NL"/>
        </w:rPr>
      </w:pPr>
      <w:r>
        <w:rPr>
          <w:rFonts w:ascii="Courier" w:hAnsi="Courier" w:cs="Courier New"/>
          <w:lang w:val="nl-NL"/>
        </w:rPr>
        <w:t>In een vervolg opleiding zou ik mijn school er meer bij betrekken. Ik had het idee dat school er een beetje omheen zweefde</w:t>
      </w:r>
      <w:r w:rsidR="00E12AD8">
        <w:rPr>
          <w:rFonts w:ascii="Courier" w:hAnsi="Courier" w:cs="Courier New"/>
          <w:lang w:val="nl-NL"/>
        </w:rPr>
        <w:t>. Dit is niet bewust gedaan maar ik ben onbewust helemaal opgegaan in mijn stage opdracht en omgeving en daardoor school een beetje links laten liggen. Als ik meer met school zou communiceren kon ik meer feedback vragen en verwerken. Dat zou ik in de toekomst toch wel extra aandacht op geven.</w:t>
      </w:r>
      <w:r>
        <w:rPr>
          <w:rFonts w:ascii="Courier" w:hAnsi="Courier" w:cs="Courier New"/>
          <w:lang w:val="nl-NL"/>
        </w:rPr>
        <w:t xml:space="preserve">  </w:t>
      </w:r>
    </w:p>
    <w:sectPr w:rsidR="000E4B3C" w:rsidRPr="00D01A93" w:rsidSect="00910EC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artosz" w:date="2018-11-18T10:26:00Z" w:initials="b">
    <w:p w14:paraId="7F33414F" w14:textId="639EA1E9" w:rsidR="001D5E11" w:rsidRDefault="00CB18D7">
      <w:pPr>
        <w:pStyle w:val="CommentText"/>
        <w:rPr>
          <w:noProof/>
        </w:rPr>
      </w:pPr>
      <w:r>
        <w:rPr>
          <w:rStyle w:val="CommentReference"/>
        </w:rPr>
        <w:annotationRef/>
      </w:r>
      <w:r w:rsidR="00455D74">
        <w:rPr>
          <w:noProof/>
        </w:rPr>
        <w:t>is dat een ijsbreker? :) hou het dan innd heel kort. want de hele interview moet als doel hebben om de competenties die wij bordelen inzichtelijk te maken</w:t>
      </w:r>
    </w:p>
  </w:comment>
  <w:comment w:id="6" w:author="Marvin Z" w:date="2018-11-19T11:35:00Z" w:initials="MZ">
    <w:p w14:paraId="57B65C02" w14:textId="533B699F" w:rsidR="001D5E11" w:rsidRDefault="001D5E11">
      <w:pPr>
        <w:pStyle w:val="CommentText"/>
      </w:pPr>
      <w:r>
        <w:rPr>
          <w:rStyle w:val="CommentReference"/>
        </w:rPr>
        <w:annotationRef/>
      </w:r>
      <w:r>
        <w:t>ja dit is een ijsbreker, maakt het menselijker.</w:t>
      </w:r>
    </w:p>
  </w:comment>
  <w:comment w:id="8" w:author="bartosz" w:date="2018-11-18T10:29:00Z" w:initials="b">
    <w:p w14:paraId="6C5D6FEE" w14:textId="77777777" w:rsidR="00CB18D7" w:rsidRDefault="00CB18D7">
      <w:pPr>
        <w:pStyle w:val="CommentText"/>
        <w:rPr>
          <w:noProof/>
        </w:rPr>
      </w:pPr>
      <w:r>
        <w:rPr>
          <w:rStyle w:val="CommentReference"/>
        </w:rPr>
        <w:annotationRef/>
      </w:r>
      <w:r w:rsidR="00455D74">
        <w:rPr>
          <w:noProof/>
        </w:rPr>
        <w:t>scheid de twee doelen, nu was deze verdwenen en de gedachten gang was niet helder. Dus bespreek per blokje tijd (alinea) maar een hoofdconcept. Zo id het better te volgen en bruggetje is duidelijker naar de volgende interviewer vraag.</w:t>
      </w:r>
    </w:p>
    <w:p w14:paraId="579BDD98" w14:textId="77777777" w:rsidR="00A13098" w:rsidRDefault="00A13098">
      <w:pPr>
        <w:pStyle w:val="CommentText"/>
        <w:rPr>
          <w:noProof/>
        </w:rPr>
      </w:pPr>
    </w:p>
    <w:p w14:paraId="1190EBDC" w14:textId="77777777" w:rsidR="00A13098" w:rsidRDefault="00455D74">
      <w:pPr>
        <w:pStyle w:val="CommentText"/>
      </w:pPr>
      <w:r>
        <w:rPr>
          <w:noProof/>
        </w:rPr>
        <w:t>bij het leren over de blocchain - voeg ergens later ook toe hoe de IS iets geleerd had van dere opdracht (dat zijn de resultaten!)</w:t>
      </w:r>
    </w:p>
  </w:comment>
  <w:comment w:id="12" w:author="bartosz" w:date="2018-11-18T10:32:00Z" w:initials="b">
    <w:p w14:paraId="7FB51004" w14:textId="77777777" w:rsidR="00A13098" w:rsidRDefault="00A13098">
      <w:pPr>
        <w:pStyle w:val="CommentText"/>
      </w:pPr>
      <w:r>
        <w:rPr>
          <w:rStyle w:val="CommentReference"/>
        </w:rPr>
        <w:annotationRef/>
      </w:r>
      <w:r w:rsidR="00455D74">
        <w:rPr>
          <w:noProof/>
        </w:rPr>
        <w:t xml:space="preserve">onderbouw door bv te zeggen wat alternativen </w:t>
      </w:r>
      <w:r>
        <w:rPr>
          <w:noProof/>
        </w:rPr>
        <w:t xml:space="preserve">kunnen </w:t>
      </w:r>
      <w:r w:rsidR="00455D74">
        <w:rPr>
          <w:noProof/>
        </w:rPr>
        <w:t>zijn?</w:t>
      </w:r>
    </w:p>
  </w:comment>
  <w:comment w:id="13" w:author="Marvin Z" w:date="2018-11-19T09:47:00Z" w:initials="MZ">
    <w:p w14:paraId="1D1C7A14" w14:textId="3077181C" w:rsidR="00795D7D" w:rsidRDefault="00795D7D">
      <w:pPr>
        <w:pStyle w:val="CommentText"/>
      </w:pPr>
      <w:r>
        <w:rPr>
          <w:rStyle w:val="CommentReference"/>
        </w:rPr>
        <w:annotationRef/>
      </w:r>
      <w:r>
        <w:t>Toegevoegd als optie een database: relationeel of graph</w:t>
      </w:r>
    </w:p>
  </w:comment>
  <w:comment w:id="21" w:author="bartosz" w:date="2018-11-18T10:35:00Z" w:initials="b">
    <w:p w14:paraId="60345307" w14:textId="77777777" w:rsidR="00A13098" w:rsidRDefault="00A13098">
      <w:pPr>
        <w:pStyle w:val="CommentText"/>
        <w:rPr>
          <w:noProof/>
        </w:rPr>
      </w:pPr>
      <w:r>
        <w:rPr>
          <w:rStyle w:val="CommentReference"/>
        </w:rPr>
        <w:annotationRef/>
      </w:r>
      <w:r w:rsidR="00455D74">
        <w:rPr>
          <w:noProof/>
        </w:rPr>
        <w:t>onderbouw. in vervolg zeg je niet waarom het niet zou worden (dus is niet overtuigend dat het een lastige vraag is ;) ) je zegt ook niet waarom het wel zou worden.</w:t>
      </w:r>
    </w:p>
    <w:p w14:paraId="52620AD5" w14:textId="77777777" w:rsidR="00A13098" w:rsidRDefault="00A13098">
      <w:pPr>
        <w:pStyle w:val="CommentText"/>
        <w:rPr>
          <w:noProof/>
        </w:rPr>
      </w:pPr>
    </w:p>
    <w:p w14:paraId="16467EAC" w14:textId="77777777" w:rsidR="00A13098" w:rsidRDefault="00455D74">
      <w:pPr>
        <w:pStyle w:val="CommentText"/>
        <w:rPr>
          <w:noProof/>
        </w:rPr>
      </w:pPr>
      <w:r>
        <w:rPr>
          <w:noProof/>
        </w:rPr>
        <w:t xml:space="preserve">paak 1 voor en een tegen voorbeeld en licht deze dan toe. </w:t>
      </w:r>
    </w:p>
    <w:p w14:paraId="2976588A" w14:textId="77777777" w:rsidR="00A13098" w:rsidRDefault="00A13098">
      <w:pPr>
        <w:pStyle w:val="CommentText"/>
        <w:rPr>
          <w:noProof/>
        </w:rPr>
      </w:pPr>
    </w:p>
    <w:p w14:paraId="3C2F679F" w14:textId="77777777" w:rsidR="00A13098" w:rsidRDefault="00455D74">
      <w:pPr>
        <w:pStyle w:val="CommentText"/>
        <w:rPr>
          <w:noProof/>
        </w:rPr>
      </w:pPr>
      <w:r>
        <w:rPr>
          <w:noProof/>
        </w:rPr>
        <w:t>in huidige vorm is het geen aantword op de gesteelde vraag.</w:t>
      </w:r>
    </w:p>
    <w:p w14:paraId="01A70F2A" w14:textId="77777777" w:rsidR="00A13098" w:rsidRDefault="00A13098">
      <w:pPr>
        <w:pStyle w:val="CommentText"/>
        <w:rPr>
          <w:noProof/>
        </w:rPr>
      </w:pPr>
    </w:p>
    <w:p w14:paraId="00FD6DEB" w14:textId="77777777" w:rsidR="00A13098" w:rsidRDefault="00455D74">
      <w:pPr>
        <w:pStyle w:val="CommentText"/>
      </w:pPr>
      <w:r>
        <w:rPr>
          <w:noProof/>
        </w:rPr>
        <w:t>Een van de aspecten die wij beordelen is onderzoekende houding en dus ook onderbouwend zijn. hier kan je laten zien dat je er genoeg van BC had geleerd (dus doeltreffend was geweest) en kan adviseren. - nu even gemiste kans</w:t>
      </w:r>
    </w:p>
  </w:comment>
  <w:comment w:id="40" w:author="bartosz" w:date="2018-11-18T10:43:00Z" w:initials="b">
    <w:p w14:paraId="503EBF2E" w14:textId="77777777" w:rsidR="00D46310" w:rsidRDefault="00D46310">
      <w:pPr>
        <w:pStyle w:val="CommentText"/>
        <w:rPr>
          <w:noProof/>
        </w:rPr>
      </w:pPr>
      <w:r>
        <w:rPr>
          <w:rStyle w:val="CommentReference"/>
        </w:rPr>
        <w:annotationRef/>
      </w:r>
      <w:r w:rsidR="00455D74">
        <w:rPr>
          <w:noProof/>
        </w:rPr>
        <w:t>omdat je na de afloop van de stage opneemt doe pet fase een korte voorbeeld van concreet gebeurtenis van je stage. zodat wij beter sanpen en beeld krijgen hoe je het fasereing naar praktijk omgezet had.</w:t>
      </w:r>
    </w:p>
    <w:p w14:paraId="12392C45" w14:textId="77777777" w:rsidR="00D46310" w:rsidRDefault="00D46310">
      <w:pPr>
        <w:pStyle w:val="CommentText"/>
        <w:rPr>
          <w:noProof/>
        </w:rPr>
      </w:pPr>
    </w:p>
    <w:p w14:paraId="3663FD67" w14:textId="77777777" w:rsidR="00D46310" w:rsidRDefault="00455D74">
      <w:pPr>
        <w:pStyle w:val="CommentText"/>
      </w:pPr>
      <w:r>
        <w:rPr>
          <w:noProof/>
        </w:rPr>
        <w:t>trouwens ook: goede spreker doet concrete voorbelden geven.</w:t>
      </w:r>
    </w:p>
  </w:comment>
  <w:comment w:id="48" w:author="bartosz" w:date="2018-11-18T10:46:00Z" w:initials="b">
    <w:p w14:paraId="34FD23F2" w14:textId="77777777" w:rsidR="00D46310" w:rsidRDefault="00D46310">
      <w:pPr>
        <w:pStyle w:val="CommentText"/>
      </w:pPr>
      <w:r>
        <w:rPr>
          <w:rStyle w:val="CommentReference"/>
        </w:rPr>
        <w:annotationRef/>
      </w:r>
      <w:r w:rsidR="00455D74">
        <w:rPr>
          <w:noProof/>
        </w:rPr>
        <w:t>kan je onderbouwen met een voorbeeld waarvan duidelijk is dat het better is geworden? en wat bedoiel je met better voldeoen aan de verwachtingen? van wie? en wat weren ze?</w:t>
      </w:r>
    </w:p>
  </w:comment>
  <w:comment w:id="57" w:author="bartosz" w:date="2018-11-18T10:47:00Z" w:initials="b">
    <w:p w14:paraId="6E58D859" w14:textId="77777777" w:rsidR="00D46310" w:rsidRDefault="00D46310">
      <w:pPr>
        <w:pStyle w:val="CommentText"/>
      </w:pPr>
      <w:r>
        <w:rPr>
          <w:rStyle w:val="CommentReference"/>
        </w:rPr>
        <w:annotationRef/>
      </w:r>
      <w:r w:rsidR="00455D74">
        <w:rPr>
          <w:noProof/>
        </w:rPr>
        <w:t>noem hier ook de rest- je kan best op parieertje spieken ;)</w:t>
      </w:r>
    </w:p>
  </w:comment>
  <w:comment w:id="58" w:author="Marvin Z" w:date="2018-11-19T10:06:00Z" w:initials="MZ">
    <w:p w14:paraId="10D513AA" w14:textId="77777777" w:rsidR="00AB4EF3" w:rsidRDefault="00AB4EF3">
      <w:pPr>
        <w:pStyle w:val="CommentText"/>
      </w:pPr>
      <w:r>
        <w:rPr>
          <w:rStyle w:val="CommentReference"/>
        </w:rPr>
        <w:annotationRef/>
      </w:r>
      <w:r>
        <w:t>Ik verwijs juist naar mijn PID zodat ik niet alle vragen hoef op te noemen. Wordt dit niet te langdradig als ik ze opnoem?</w:t>
      </w:r>
    </w:p>
    <w:p w14:paraId="55DE1481" w14:textId="77777777" w:rsidR="00AB4EF3" w:rsidRDefault="00AB4EF3">
      <w:pPr>
        <w:pStyle w:val="CommentText"/>
      </w:pPr>
    </w:p>
    <w:p w14:paraId="73098097" w14:textId="7F402229" w:rsidR="00AB4EF3" w:rsidRDefault="00AB4EF3">
      <w:pPr>
        <w:pStyle w:val="CommentText"/>
      </w:pPr>
      <w:r>
        <w:t>Ik heb ze nu toegevoegd om een idee te geven.</w:t>
      </w:r>
    </w:p>
  </w:comment>
  <w:comment w:id="90" w:author="bartosz" w:date="2018-11-18T10:48:00Z" w:initials="b">
    <w:p w14:paraId="6170BB93" w14:textId="77777777" w:rsidR="00D46310" w:rsidRDefault="00D46310">
      <w:pPr>
        <w:pStyle w:val="CommentText"/>
      </w:pPr>
      <w:r>
        <w:rPr>
          <w:rStyle w:val="CommentReference"/>
        </w:rPr>
        <w:annotationRef/>
      </w:r>
      <w:r w:rsidR="00455D74">
        <w:rPr>
          <w:noProof/>
        </w:rPr>
        <w:t>pas achteraf zie ik dat het over Slack gaat. de bruggetej is niet duidelijk- hoe kom je van de onderzoeksvragen naar de SW die je gebruikt is niet helder (moeilijk te volgen leidraad).</w:t>
      </w:r>
    </w:p>
  </w:comment>
  <w:comment w:id="108" w:author="bartosz" w:date="2018-11-18T10:53:00Z" w:initials="b">
    <w:p w14:paraId="6987F4D7" w14:textId="77777777" w:rsidR="00D16628" w:rsidRDefault="00D16628">
      <w:pPr>
        <w:pStyle w:val="CommentText"/>
        <w:rPr>
          <w:noProof/>
        </w:rPr>
      </w:pPr>
      <w:r>
        <w:rPr>
          <w:rStyle w:val="CommentReference"/>
        </w:rPr>
        <w:annotationRef/>
      </w:r>
      <w:r w:rsidR="00455D74">
        <w:rPr>
          <w:noProof/>
        </w:rPr>
        <w:t>ik sanp het niet. heel uitgebreid? of uitbreidbaar wou je zeggen? noem hie rook hier een concreet voorbeeld.</w:t>
      </w:r>
    </w:p>
    <w:p w14:paraId="1FC8DCC2" w14:textId="77777777" w:rsidR="00D16628" w:rsidRDefault="00D16628">
      <w:pPr>
        <w:pStyle w:val="CommentText"/>
        <w:rPr>
          <w:noProof/>
        </w:rPr>
      </w:pPr>
    </w:p>
    <w:p w14:paraId="77C9D398" w14:textId="77777777" w:rsidR="00D16628" w:rsidRDefault="00455D74">
      <w:pPr>
        <w:pStyle w:val="CommentText"/>
        <w:rPr>
          <w:noProof/>
        </w:rPr>
      </w:pPr>
      <w:r>
        <w:rPr>
          <w:noProof/>
        </w:rPr>
        <w:t>in ieder geval vanuit je leeswijzer willen wij overzicht hebben van waar wij extra info kunnen vinden. verwijs ons ook naar de documenten waar er meer over te vinden is bv.</w:t>
      </w:r>
    </w:p>
    <w:p w14:paraId="14C75540" w14:textId="77777777" w:rsidR="00D16628" w:rsidRDefault="00D16628">
      <w:pPr>
        <w:pStyle w:val="CommentText"/>
        <w:rPr>
          <w:noProof/>
        </w:rPr>
      </w:pPr>
    </w:p>
    <w:p w14:paraId="3E1E226F" w14:textId="77777777" w:rsidR="00D16628" w:rsidRDefault="00455D74">
      <w:pPr>
        <w:pStyle w:val="CommentText"/>
      </w:pPr>
      <w:r>
        <w:rPr>
          <w:noProof/>
        </w:rPr>
        <w:t>"mijn uitbreidbaare achritectuur kan je zien in ..."</w:t>
      </w:r>
    </w:p>
  </w:comment>
  <w:comment w:id="114" w:author="bartosz" w:date="2018-11-18T10:58:00Z" w:initials="b">
    <w:p w14:paraId="3977E979" w14:textId="77777777" w:rsidR="00D16628" w:rsidRDefault="00D16628">
      <w:pPr>
        <w:pStyle w:val="CommentText"/>
      </w:pPr>
      <w:r>
        <w:rPr>
          <w:rStyle w:val="CommentReference"/>
        </w:rPr>
        <w:annotationRef/>
      </w:r>
      <w:r w:rsidR="00455D74">
        <w:rPr>
          <w:noProof/>
        </w:rPr>
        <w:t>waar kwam deze vertrouwen vandaan? (hint: architectuur etc.) waarom was het een makkie?</w:t>
      </w:r>
    </w:p>
  </w:comment>
  <w:comment w:id="123" w:author="bartosz" w:date="2018-11-18T11:01:00Z" w:initials="b">
    <w:p w14:paraId="48448D17" w14:textId="77777777" w:rsidR="00453C75" w:rsidRDefault="00453C75">
      <w:pPr>
        <w:pStyle w:val="CommentText"/>
      </w:pPr>
      <w:r>
        <w:rPr>
          <w:rStyle w:val="CommentReference"/>
        </w:rPr>
        <w:annotationRef/>
      </w:r>
      <w:r w:rsidR="00455D74">
        <w:rPr>
          <w:noProof/>
        </w:rPr>
        <w:t>is het nadeel? is niet duidelijk</w:t>
      </w:r>
    </w:p>
  </w:comment>
  <w:comment w:id="131" w:author="bartosz" w:date="2018-11-18T11:04:00Z" w:initials="b">
    <w:p w14:paraId="08E585CC" w14:textId="77777777" w:rsidR="00453C75" w:rsidRDefault="00453C75">
      <w:pPr>
        <w:pStyle w:val="CommentText"/>
        <w:rPr>
          <w:noProof/>
        </w:rPr>
      </w:pPr>
      <w:r>
        <w:rPr>
          <w:rStyle w:val="CommentReference"/>
        </w:rPr>
        <w:annotationRef/>
      </w:r>
      <w:r w:rsidR="00455D74">
        <w:rPr>
          <w:noProof/>
        </w:rPr>
        <w:t>hier zou je best kunnen opsommen wat de doelen waren (herhaling) en dan onderbopuwend de producten pas benoemen. (producten op zich zijn dus geen doel - wel de technische ondersteuning).</w:t>
      </w:r>
    </w:p>
    <w:p w14:paraId="684A9FCD" w14:textId="77777777" w:rsidR="00453C75" w:rsidRDefault="00453C75">
      <w:pPr>
        <w:pStyle w:val="CommentText"/>
        <w:rPr>
          <w:noProof/>
        </w:rPr>
      </w:pPr>
    </w:p>
    <w:p w14:paraId="11E15A43" w14:textId="77777777" w:rsidR="00453C75" w:rsidRDefault="00455D74">
      <w:pPr>
        <w:pStyle w:val="CommentText"/>
      </w:pPr>
      <w:r>
        <w:rPr>
          <w:noProof/>
        </w:rPr>
        <w:t>zo zie ik dus even niet wat heeft IS ervan geleerd (een van de doeln die je vroeger noemde). en hoe is het zichtbaar die nieuwe kennis van IS?</w:t>
      </w:r>
    </w:p>
  </w:comment>
  <w:comment w:id="132" w:author="bartosz" w:date="2018-11-18T11:02:00Z" w:initials="b">
    <w:p w14:paraId="0D506734" w14:textId="77777777" w:rsidR="00453C75" w:rsidRDefault="00453C75">
      <w:pPr>
        <w:pStyle w:val="CommentText"/>
      </w:pPr>
      <w:r>
        <w:rPr>
          <w:rStyle w:val="CommentReference"/>
        </w:rPr>
        <w:annotationRef/>
      </w:r>
      <w:r w:rsidR="00455D74">
        <w:rPr>
          <w:noProof/>
        </w:rPr>
        <w:t>dus geen facebook? je zei erder dat je speciaal daarvoor de app had omgegooid...</w:t>
      </w:r>
    </w:p>
  </w:comment>
  <w:comment w:id="133" w:author="Marvin Z" w:date="2018-11-19T10:41:00Z" w:initials="MZ">
    <w:p w14:paraId="7B1102EE" w14:textId="77777777" w:rsidR="008F6CD2" w:rsidRDefault="008F6CD2">
      <w:pPr>
        <w:pStyle w:val="CommentText"/>
      </w:pPr>
      <w:r>
        <w:rPr>
          <w:rStyle w:val="CommentReference"/>
        </w:rPr>
        <w:annotationRef/>
      </w:r>
      <w:r>
        <w:t xml:space="preserve">Facebook is een POC implementatie om aan te kunnen tonen hoe het uitgebreid zou kunnen worden door andere chat applicaties toe te voegen. </w:t>
      </w:r>
    </w:p>
    <w:p w14:paraId="5F764B8A" w14:textId="77777777" w:rsidR="008F6CD2" w:rsidRDefault="008F6CD2">
      <w:pPr>
        <w:pStyle w:val="CommentText"/>
      </w:pPr>
    </w:p>
    <w:p w14:paraId="17665009" w14:textId="5E5086A2" w:rsidR="008F6CD2" w:rsidRDefault="008F6CD2">
      <w:pPr>
        <w:pStyle w:val="CommentText"/>
      </w:pPr>
      <w:r>
        <w:t>Dit is zeker niet het primaire doel binnen de opdracht, dit staat ook een stukje verder.</w:t>
      </w:r>
    </w:p>
  </w:comment>
  <w:comment w:id="134" w:author="bartosz" w:date="2018-11-18T11:08:00Z" w:initials="b">
    <w:p w14:paraId="6093E578" w14:textId="77777777" w:rsidR="00453C75" w:rsidRDefault="00453C75">
      <w:pPr>
        <w:pStyle w:val="CommentText"/>
        <w:rPr>
          <w:noProof/>
        </w:rPr>
      </w:pPr>
      <w:r>
        <w:rPr>
          <w:rStyle w:val="CommentReference"/>
        </w:rPr>
        <w:annotationRef/>
      </w:r>
      <w:r w:rsidR="00455D74">
        <w:rPr>
          <w:noProof/>
        </w:rPr>
        <w:t>antwoord hierop zit er niet in. denk over de architectuur, zou die er anders eruit zien zonder BC? was het sneller geimplementeerd zonder BC? testen??????</w:t>
      </w:r>
    </w:p>
    <w:p w14:paraId="24D7138C" w14:textId="77777777" w:rsidR="00453C75" w:rsidRDefault="00453C75">
      <w:pPr>
        <w:pStyle w:val="CommentText"/>
        <w:rPr>
          <w:noProof/>
        </w:rPr>
      </w:pPr>
    </w:p>
    <w:p w14:paraId="6A15AB5D" w14:textId="77777777" w:rsidR="00453C75" w:rsidRDefault="00455D74">
      <w:pPr>
        <w:pStyle w:val="CommentText"/>
      </w:pPr>
      <w:r>
        <w:rPr>
          <w:noProof/>
        </w:rPr>
        <w:t>denk in bredere context van de project (dus ook processen, mensenlijke aspecten, en non code, non functionals) en niet alleen de SW zelf.</w:t>
      </w:r>
    </w:p>
  </w:comment>
  <w:comment w:id="150" w:author="bartosz" w:date="2018-11-18T11:11:00Z" w:initials="b">
    <w:p w14:paraId="5C5BEFE4" w14:textId="77777777" w:rsidR="00455D74" w:rsidRDefault="00455D74">
      <w:pPr>
        <w:pStyle w:val="CommentText"/>
      </w:pPr>
      <w:r>
        <w:rPr>
          <w:rStyle w:val="CommentReference"/>
        </w:rPr>
        <w:annotationRef/>
      </w:r>
      <w:r>
        <w:rPr>
          <w:noProof/>
        </w:rPr>
        <w:t>voeg ook hier een duidelijker voorbeeld, wat concreter.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33414F" w15:done="0"/>
  <w15:commentEx w15:paraId="57B65C02" w15:paraIdParent="7F33414F" w15:done="0"/>
  <w15:commentEx w15:paraId="1190EBDC" w15:done="0"/>
  <w15:commentEx w15:paraId="7FB51004" w15:done="0"/>
  <w15:commentEx w15:paraId="1D1C7A14" w15:paraIdParent="7FB51004" w15:done="0"/>
  <w15:commentEx w15:paraId="00FD6DEB" w15:done="0"/>
  <w15:commentEx w15:paraId="3663FD67" w15:done="0"/>
  <w15:commentEx w15:paraId="34FD23F2" w15:done="0"/>
  <w15:commentEx w15:paraId="6E58D859" w15:done="0"/>
  <w15:commentEx w15:paraId="73098097" w15:paraIdParent="6E58D859" w15:done="0"/>
  <w15:commentEx w15:paraId="6170BB93" w15:done="0"/>
  <w15:commentEx w15:paraId="3E1E226F" w15:done="0"/>
  <w15:commentEx w15:paraId="3977E979" w15:done="0"/>
  <w15:commentEx w15:paraId="48448D17" w15:done="0"/>
  <w15:commentEx w15:paraId="11E15A43" w15:done="0"/>
  <w15:commentEx w15:paraId="0D506734" w15:done="0"/>
  <w15:commentEx w15:paraId="17665009" w15:paraIdParent="0D506734" w15:done="0"/>
  <w15:commentEx w15:paraId="6A15AB5D" w15:done="0"/>
  <w15:commentEx w15:paraId="5C5BEF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33414F" w16cid:durableId="1F9D0493"/>
  <w16cid:commentId w16cid:paraId="57B65C02" w16cid:durableId="1F9D1E87"/>
  <w16cid:commentId w16cid:paraId="1190EBDC" w16cid:durableId="1F9D0494"/>
  <w16cid:commentId w16cid:paraId="7FB51004" w16cid:durableId="1F9D0495"/>
  <w16cid:commentId w16cid:paraId="1D1C7A14" w16cid:durableId="1F9D054B"/>
  <w16cid:commentId w16cid:paraId="00FD6DEB" w16cid:durableId="1F9D0496"/>
  <w16cid:commentId w16cid:paraId="3663FD67" w16cid:durableId="1F9D0498"/>
  <w16cid:commentId w16cid:paraId="34FD23F2" w16cid:durableId="1F9D0499"/>
  <w16cid:commentId w16cid:paraId="6E58D859" w16cid:durableId="1F9D049A"/>
  <w16cid:commentId w16cid:paraId="73098097" w16cid:durableId="1F9D09AE"/>
  <w16cid:commentId w16cid:paraId="6170BB93" w16cid:durableId="1F9D049B"/>
  <w16cid:commentId w16cid:paraId="3E1E226F" w16cid:durableId="1F9D049D"/>
  <w16cid:commentId w16cid:paraId="3977E979" w16cid:durableId="1F9D049F"/>
  <w16cid:commentId w16cid:paraId="48448D17" w16cid:durableId="1F9D04A0"/>
  <w16cid:commentId w16cid:paraId="11E15A43" w16cid:durableId="1F9D04A1"/>
  <w16cid:commentId w16cid:paraId="0D506734" w16cid:durableId="1F9D04A2"/>
  <w16cid:commentId w16cid:paraId="17665009" w16cid:durableId="1F9D11CE"/>
  <w16cid:commentId w16cid:paraId="6A15AB5D" w16cid:durableId="1F9D04A3"/>
  <w16cid:commentId w16cid:paraId="5C5BEFE4" w16cid:durableId="1F9D04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vin Z">
    <w15:presenceInfo w15:providerId="Windows Live" w15:userId="f34f4009345047f6"/>
  </w15:person>
  <w15:person w15:author="bartosz">
    <w15:presenceInfo w15:providerId="None" w15:userId="bartos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12"/>
    <w:rsid w:val="000378DB"/>
    <w:rsid w:val="000E4B3C"/>
    <w:rsid w:val="001D5E11"/>
    <w:rsid w:val="001F5881"/>
    <w:rsid w:val="002111A2"/>
    <w:rsid w:val="0022407F"/>
    <w:rsid w:val="002E6008"/>
    <w:rsid w:val="002F35A7"/>
    <w:rsid w:val="004239C0"/>
    <w:rsid w:val="00453C75"/>
    <w:rsid w:val="00455D74"/>
    <w:rsid w:val="004A1ACB"/>
    <w:rsid w:val="004E640D"/>
    <w:rsid w:val="00544656"/>
    <w:rsid w:val="00677CB1"/>
    <w:rsid w:val="006D7A58"/>
    <w:rsid w:val="00710295"/>
    <w:rsid w:val="00795D7D"/>
    <w:rsid w:val="007A1CCE"/>
    <w:rsid w:val="00825080"/>
    <w:rsid w:val="00830DC8"/>
    <w:rsid w:val="008C604B"/>
    <w:rsid w:val="008E5312"/>
    <w:rsid w:val="008F6CD2"/>
    <w:rsid w:val="00901378"/>
    <w:rsid w:val="00910EC4"/>
    <w:rsid w:val="00A13098"/>
    <w:rsid w:val="00A318F7"/>
    <w:rsid w:val="00A61D36"/>
    <w:rsid w:val="00AB0FA7"/>
    <w:rsid w:val="00AB4EF3"/>
    <w:rsid w:val="00AB7380"/>
    <w:rsid w:val="00AC3827"/>
    <w:rsid w:val="00B05B0E"/>
    <w:rsid w:val="00BE451D"/>
    <w:rsid w:val="00C970F7"/>
    <w:rsid w:val="00CB18D7"/>
    <w:rsid w:val="00CD0D79"/>
    <w:rsid w:val="00D01A93"/>
    <w:rsid w:val="00D16628"/>
    <w:rsid w:val="00D44318"/>
    <w:rsid w:val="00D46310"/>
    <w:rsid w:val="00D844FA"/>
    <w:rsid w:val="00DB1E77"/>
    <w:rsid w:val="00E12AD8"/>
    <w:rsid w:val="00E633AE"/>
    <w:rsid w:val="00E71C8C"/>
    <w:rsid w:val="00F607D1"/>
    <w:rsid w:val="00FB4ED6"/>
    <w:rsid w:val="00FF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2371"/>
  <w15:chartTrackingRefBased/>
  <w15:docId w15:val="{7C22328A-BA1B-9D4D-962A-C42AC64D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1A2"/>
    <w:pPr>
      <w:ind w:left="720"/>
      <w:contextualSpacing/>
    </w:pPr>
  </w:style>
  <w:style w:type="character" w:styleId="CommentReference">
    <w:name w:val="annotation reference"/>
    <w:basedOn w:val="DefaultParagraphFont"/>
    <w:uiPriority w:val="99"/>
    <w:semiHidden/>
    <w:unhideWhenUsed/>
    <w:rsid w:val="00CB18D7"/>
    <w:rPr>
      <w:sz w:val="16"/>
      <w:szCs w:val="16"/>
    </w:rPr>
  </w:style>
  <w:style w:type="paragraph" w:styleId="CommentText">
    <w:name w:val="annotation text"/>
    <w:basedOn w:val="Normal"/>
    <w:link w:val="CommentTextChar"/>
    <w:uiPriority w:val="99"/>
    <w:semiHidden/>
    <w:unhideWhenUsed/>
    <w:rsid w:val="00CB18D7"/>
    <w:rPr>
      <w:sz w:val="20"/>
      <w:szCs w:val="20"/>
    </w:rPr>
  </w:style>
  <w:style w:type="character" w:customStyle="1" w:styleId="CommentTextChar">
    <w:name w:val="Comment Text Char"/>
    <w:basedOn w:val="DefaultParagraphFont"/>
    <w:link w:val="CommentText"/>
    <w:uiPriority w:val="99"/>
    <w:semiHidden/>
    <w:rsid w:val="00CB18D7"/>
    <w:rPr>
      <w:sz w:val="20"/>
      <w:szCs w:val="20"/>
    </w:rPr>
  </w:style>
  <w:style w:type="paragraph" w:styleId="CommentSubject">
    <w:name w:val="annotation subject"/>
    <w:basedOn w:val="CommentText"/>
    <w:next w:val="CommentText"/>
    <w:link w:val="CommentSubjectChar"/>
    <w:uiPriority w:val="99"/>
    <w:semiHidden/>
    <w:unhideWhenUsed/>
    <w:rsid w:val="00CB18D7"/>
    <w:rPr>
      <w:b/>
      <w:bCs/>
    </w:rPr>
  </w:style>
  <w:style w:type="character" w:customStyle="1" w:styleId="CommentSubjectChar">
    <w:name w:val="Comment Subject Char"/>
    <w:basedOn w:val="CommentTextChar"/>
    <w:link w:val="CommentSubject"/>
    <w:uiPriority w:val="99"/>
    <w:semiHidden/>
    <w:rsid w:val="00CB18D7"/>
    <w:rPr>
      <w:b/>
      <w:bCs/>
      <w:sz w:val="20"/>
      <w:szCs w:val="20"/>
    </w:rPr>
  </w:style>
  <w:style w:type="paragraph" w:styleId="Revision">
    <w:name w:val="Revision"/>
    <w:hidden/>
    <w:uiPriority w:val="99"/>
    <w:semiHidden/>
    <w:rsid w:val="00CB18D7"/>
  </w:style>
  <w:style w:type="paragraph" w:styleId="BalloonText">
    <w:name w:val="Balloon Text"/>
    <w:basedOn w:val="Normal"/>
    <w:link w:val="BalloonTextChar"/>
    <w:uiPriority w:val="99"/>
    <w:semiHidden/>
    <w:unhideWhenUsed/>
    <w:rsid w:val="00CB18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8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764031">
      <w:bodyDiv w:val="1"/>
      <w:marLeft w:val="0"/>
      <w:marRight w:val="0"/>
      <w:marTop w:val="0"/>
      <w:marBottom w:val="0"/>
      <w:divBdr>
        <w:top w:val="none" w:sz="0" w:space="0" w:color="auto"/>
        <w:left w:val="none" w:sz="0" w:space="0" w:color="auto"/>
        <w:bottom w:val="none" w:sz="0" w:space="0" w:color="auto"/>
        <w:right w:val="none" w:sz="0" w:space="0" w:color="auto"/>
      </w:divBdr>
    </w:div>
    <w:div w:id="194118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Z</dc:creator>
  <cp:keywords/>
  <dc:description/>
  <cp:lastModifiedBy>Marvin Z</cp:lastModifiedBy>
  <cp:revision>17</cp:revision>
  <dcterms:created xsi:type="dcterms:W3CDTF">2018-11-12T09:12:00Z</dcterms:created>
  <dcterms:modified xsi:type="dcterms:W3CDTF">2018-11-19T10:36:00Z</dcterms:modified>
</cp:coreProperties>
</file>